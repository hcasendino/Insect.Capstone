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4421" w14:textId="2B1B0A05" w:rsidR="002D155B" w:rsidRDefault="0034446C" w:rsidP="008A3306">
      <w:pPr>
        <w:rPr>
          <w:rFonts w:ascii="Times New Roman" w:eastAsia="Times New Roman" w:hAnsi="Times New Roman" w:cs="Times New Roman"/>
          <w:color w:val="000000" w:themeColor="text1"/>
          <w:sz w:val="32"/>
          <w:szCs w:val="32"/>
        </w:rPr>
      </w:pPr>
      <w:r w:rsidRPr="00BC756E">
        <w:rPr>
          <w:rFonts w:ascii="Times New Roman" w:eastAsia="Times New Roman" w:hAnsi="Times New Roman" w:cs="Times New Roman"/>
          <w:color w:val="000000" w:themeColor="text1"/>
          <w:sz w:val="32"/>
          <w:szCs w:val="32"/>
        </w:rPr>
        <w:t>Using e</w:t>
      </w:r>
      <w:r w:rsidR="00A76370" w:rsidRPr="00BC756E">
        <w:rPr>
          <w:rFonts w:ascii="Times New Roman" w:eastAsia="Times New Roman" w:hAnsi="Times New Roman" w:cs="Times New Roman"/>
          <w:color w:val="000000" w:themeColor="text1"/>
          <w:sz w:val="32"/>
          <w:szCs w:val="32"/>
        </w:rPr>
        <w:t xml:space="preserve">nvironmental </w:t>
      </w:r>
      <w:r w:rsidRPr="00BC756E">
        <w:rPr>
          <w:rFonts w:ascii="Times New Roman" w:eastAsia="Times New Roman" w:hAnsi="Times New Roman" w:cs="Times New Roman"/>
          <w:color w:val="000000" w:themeColor="text1"/>
          <w:sz w:val="32"/>
          <w:szCs w:val="32"/>
        </w:rPr>
        <w:t>DNA t</w:t>
      </w:r>
      <w:r w:rsidR="00A85386" w:rsidRPr="00BC756E">
        <w:rPr>
          <w:rFonts w:ascii="Times New Roman" w:eastAsia="Times New Roman" w:hAnsi="Times New Roman" w:cs="Times New Roman"/>
          <w:color w:val="000000" w:themeColor="text1"/>
          <w:sz w:val="32"/>
          <w:szCs w:val="32"/>
        </w:rPr>
        <w:t xml:space="preserve">o </w:t>
      </w:r>
      <w:del w:id="0" w:author="Helen Casendino" w:date="2022-01-03T15:54:00Z">
        <w:r w:rsidR="00A85386" w:rsidRPr="00BC756E" w:rsidDel="0082200B">
          <w:rPr>
            <w:rFonts w:ascii="Times New Roman" w:eastAsia="Times New Roman" w:hAnsi="Times New Roman" w:cs="Times New Roman"/>
            <w:color w:val="000000" w:themeColor="text1"/>
            <w:sz w:val="32"/>
            <w:szCs w:val="32"/>
          </w:rPr>
          <w:delText xml:space="preserve">monitor </w:delText>
        </w:r>
      </w:del>
      <w:ins w:id="1" w:author="Helen Casendino" w:date="2022-01-03T15:54:00Z">
        <w:r w:rsidR="0082200B">
          <w:rPr>
            <w:rFonts w:ascii="Times New Roman" w:eastAsia="Times New Roman" w:hAnsi="Times New Roman" w:cs="Times New Roman"/>
            <w:color w:val="000000" w:themeColor="text1"/>
            <w:sz w:val="32"/>
            <w:szCs w:val="32"/>
          </w:rPr>
          <w:t>compare</w:t>
        </w:r>
        <w:r w:rsidR="0082200B" w:rsidRPr="00BC756E">
          <w:rPr>
            <w:rFonts w:ascii="Times New Roman" w:eastAsia="Times New Roman" w:hAnsi="Times New Roman" w:cs="Times New Roman"/>
            <w:color w:val="000000" w:themeColor="text1"/>
            <w:sz w:val="32"/>
            <w:szCs w:val="32"/>
          </w:rPr>
          <w:t xml:space="preserve"> </w:t>
        </w:r>
      </w:ins>
      <w:del w:id="2" w:author="Helen Casendino" w:date="2022-01-03T15:54:00Z">
        <w:r w:rsidR="00633AF1" w:rsidRPr="00BC756E" w:rsidDel="0082200B">
          <w:rPr>
            <w:rFonts w:ascii="Times New Roman" w:eastAsia="Times New Roman" w:hAnsi="Times New Roman" w:cs="Times New Roman"/>
            <w:color w:val="000000" w:themeColor="text1"/>
            <w:sz w:val="32"/>
            <w:szCs w:val="32"/>
          </w:rPr>
          <w:delText xml:space="preserve">trends </w:delText>
        </w:r>
        <w:r w:rsidR="009B2C4B" w:rsidRPr="00BC756E" w:rsidDel="0082200B">
          <w:rPr>
            <w:rFonts w:ascii="Times New Roman" w:eastAsia="Times New Roman" w:hAnsi="Times New Roman" w:cs="Times New Roman"/>
            <w:color w:val="000000" w:themeColor="text1"/>
            <w:sz w:val="32"/>
            <w:szCs w:val="32"/>
          </w:rPr>
          <w:delText>of</w:delText>
        </w:r>
        <w:r w:rsidR="00633AF1" w:rsidRPr="00BC756E" w:rsidDel="0082200B">
          <w:rPr>
            <w:rFonts w:ascii="Times New Roman" w:eastAsia="Times New Roman" w:hAnsi="Times New Roman" w:cs="Times New Roman"/>
            <w:color w:val="000000" w:themeColor="text1"/>
            <w:sz w:val="32"/>
            <w:szCs w:val="32"/>
          </w:rPr>
          <w:delText xml:space="preserve"> </w:delText>
        </w:r>
        <w:r w:rsidR="00D327F0" w:rsidDel="0082200B">
          <w:rPr>
            <w:rFonts w:ascii="Times New Roman" w:eastAsia="Times New Roman" w:hAnsi="Times New Roman" w:cs="Times New Roman"/>
            <w:color w:val="000000" w:themeColor="text1"/>
            <w:sz w:val="32"/>
            <w:szCs w:val="32"/>
          </w:rPr>
          <w:delText>c</w:delText>
        </w:r>
        <w:r w:rsidR="00633AF1" w:rsidRPr="00BC756E" w:rsidDel="0082200B">
          <w:rPr>
            <w:rFonts w:ascii="Times New Roman" w:eastAsia="Times New Roman" w:hAnsi="Times New Roman" w:cs="Times New Roman"/>
            <w:color w:val="000000" w:themeColor="text1"/>
            <w:sz w:val="32"/>
            <w:szCs w:val="32"/>
          </w:rPr>
          <w:delText>oho salmon</w:delText>
        </w:r>
        <w:r w:rsidR="00B15021" w:rsidRPr="00BC756E" w:rsidDel="0082200B">
          <w:rPr>
            <w:rFonts w:ascii="Times New Roman" w:eastAsia="Times New Roman" w:hAnsi="Times New Roman" w:cs="Times New Roman"/>
            <w:color w:val="000000" w:themeColor="text1"/>
            <w:sz w:val="32"/>
            <w:szCs w:val="32"/>
          </w:rPr>
          <w:delText xml:space="preserve"> (</w:delText>
        </w:r>
        <w:r w:rsidR="00B15021" w:rsidRPr="00BC756E" w:rsidDel="0082200B">
          <w:rPr>
            <w:rFonts w:ascii="Times New Roman" w:eastAsia="Times New Roman" w:hAnsi="Times New Roman" w:cs="Times New Roman"/>
            <w:i/>
            <w:iCs/>
            <w:color w:val="000000" w:themeColor="text1"/>
            <w:sz w:val="32"/>
            <w:szCs w:val="32"/>
          </w:rPr>
          <w:delText>Oncorhynchus kisutch</w:delText>
        </w:r>
        <w:r w:rsidR="00B15021" w:rsidRPr="00BC756E" w:rsidDel="0082200B">
          <w:rPr>
            <w:rFonts w:ascii="Times New Roman" w:eastAsia="Times New Roman" w:hAnsi="Times New Roman" w:cs="Times New Roman"/>
            <w:color w:val="000000" w:themeColor="text1"/>
            <w:sz w:val="32"/>
            <w:szCs w:val="32"/>
          </w:rPr>
          <w:delText xml:space="preserve">) </w:delText>
        </w:r>
        <w:r w:rsidR="00633AF1" w:rsidRPr="00BC756E" w:rsidDel="0082200B">
          <w:rPr>
            <w:rFonts w:ascii="Times New Roman" w:eastAsia="Times New Roman" w:hAnsi="Times New Roman" w:cs="Times New Roman"/>
            <w:color w:val="000000" w:themeColor="text1"/>
            <w:sz w:val="32"/>
            <w:szCs w:val="32"/>
          </w:rPr>
          <w:delText xml:space="preserve">and </w:delText>
        </w:r>
      </w:del>
      <w:r w:rsidR="00633AF1" w:rsidRPr="00BC756E">
        <w:rPr>
          <w:rFonts w:ascii="Times New Roman" w:eastAsia="Times New Roman" w:hAnsi="Times New Roman" w:cs="Times New Roman"/>
          <w:color w:val="000000" w:themeColor="text1"/>
          <w:sz w:val="32"/>
          <w:szCs w:val="32"/>
        </w:rPr>
        <w:t xml:space="preserve">aquatic invertebrate </w:t>
      </w:r>
      <w:r w:rsidR="00A85386" w:rsidRPr="00BC756E">
        <w:rPr>
          <w:rFonts w:ascii="Times New Roman" w:eastAsia="Times New Roman" w:hAnsi="Times New Roman" w:cs="Times New Roman"/>
          <w:color w:val="000000" w:themeColor="text1"/>
          <w:sz w:val="32"/>
          <w:szCs w:val="32"/>
        </w:rPr>
        <w:t xml:space="preserve">prey </w:t>
      </w:r>
      <w:ins w:id="3" w:author="Helen Casendino" w:date="2022-01-03T15:54:00Z">
        <w:r w:rsidR="0082200B">
          <w:rPr>
            <w:rFonts w:ascii="Times New Roman" w:eastAsia="Times New Roman" w:hAnsi="Times New Roman" w:cs="Times New Roman"/>
            <w:color w:val="000000" w:themeColor="text1"/>
            <w:sz w:val="32"/>
            <w:szCs w:val="32"/>
          </w:rPr>
          <w:t xml:space="preserve">community </w:t>
        </w:r>
      </w:ins>
      <w:del w:id="4" w:author="Helen Casendino" w:date="2022-01-03T15:54:00Z">
        <w:r w:rsidR="009B2C4B" w:rsidRPr="00BC756E" w:rsidDel="0082200B">
          <w:rPr>
            <w:rFonts w:ascii="Times New Roman" w:eastAsia="Times New Roman" w:hAnsi="Times New Roman" w:cs="Times New Roman"/>
            <w:color w:val="000000" w:themeColor="text1"/>
            <w:sz w:val="32"/>
            <w:szCs w:val="32"/>
          </w:rPr>
          <w:delText>in</w:delText>
        </w:r>
        <w:r w:rsidR="00A85386" w:rsidRPr="00BC756E" w:rsidDel="0082200B">
          <w:rPr>
            <w:rFonts w:ascii="Times New Roman" w:eastAsia="Times New Roman" w:hAnsi="Times New Roman" w:cs="Times New Roman"/>
            <w:color w:val="000000" w:themeColor="text1"/>
            <w:sz w:val="32"/>
            <w:szCs w:val="32"/>
          </w:rPr>
          <w:delText xml:space="preserve"> </w:delText>
        </w:r>
      </w:del>
      <w:ins w:id="5" w:author="Helen Casendino" w:date="2022-01-03T15:54:00Z">
        <w:r w:rsidR="0082200B">
          <w:rPr>
            <w:rFonts w:ascii="Times New Roman" w:eastAsia="Times New Roman" w:hAnsi="Times New Roman" w:cs="Times New Roman"/>
            <w:color w:val="000000" w:themeColor="text1"/>
            <w:sz w:val="32"/>
            <w:szCs w:val="32"/>
          </w:rPr>
          <w:t>among</w:t>
        </w:r>
        <w:r w:rsidR="0082200B" w:rsidRPr="00BC756E">
          <w:rPr>
            <w:rFonts w:ascii="Times New Roman" w:eastAsia="Times New Roman" w:hAnsi="Times New Roman" w:cs="Times New Roman"/>
            <w:color w:val="000000" w:themeColor="text1"/>
            <w:sz w:val="32"/>
            <w:szCs w:val="32"/>
          </w:rPr>
          <w:t xml:space="preserve"> </w:t>
        </w:r>
      </w:ins>
      <w:r w:rsidR="00203038" w:rsidRPr="00BC756E">
        <w:rPr>
          <w:rFonts w:ascii="Times New Roman" w:eastAsia="Times New Roman" w:hAnsi="Times New Roman" w:cs="Times New Roman"/>
          <w:color w:val="000000" w:themeColor="text1"/>
          <w:sz w:val="32"/>
          <w:szCs w:val="32"/>
        </w:rPr>
        <w:t xml:space="preserve">creeks of </w:t>
      </w:r>
      <w:r w:rsidR="00A85386" w:rsidRPr="00BC756E">
        <w:rPr>
          <w:rFonts w:ascii="Times New Roman" w:eastAsia="Times New Roman" w:hAnsi="Times New Roman" w:cs="Times New Roman"/>
          <w:color w:val="000000" w:themeColor="text1"/>
          <w:sz w:val="32"/>
          <w:szCs w:val="32"/>
        </w:rPr>
        <w:t>Bellingham</w:t>
      </w:r>
      <w:r w:rsidR="00203038" w:rsidRPr="00BC756E">
        <w:rPr>
          <w:rFonts w:ascii="Times New Roman" w:eastAsia="Times New Roman" w:hAnsi="Times New Roman" w:cs="Times New Roman"/>
          <w:color w:val="000000" w:themeColor="text1"/>
          <w:sz w:val="32"/>
          <w:szCs w:val="32"/>
        </w:rPr>
        <w:t>, WA</w:t>
      </w:r>
      <w:r w:rsidR="00A85386" w:rsidRPr="00BC756E">
        <w:rPr>
          <w:rFonts w:ascii="Times New Roman" w:eastAsia="Times New Roman" w:hAnsi="Times New Roman" w:cs="Times New Roman"/>
          <w:color w:val="000000" w:themeColor="text1"/>
          <w:sz w:val="32"/>
          <w:szCs w:val="32"/>
        </w:rPr>
        <w:t xml:space="preserve"> </w:t>
      </w:r>
    </w:p>
    <w:p w14:paraId="0822F77C" w14:textId="77777777" w:rsidR="008A3306" w:rsidRPr="008A3306" w:rsidRDefault="008A3306" w:rsidP="008A3306">
      <w:pPr>
        <w:rPr>
          <w:rFonts w:ascii="Times New Roman" w:eastAsia="Times New Roman" w:hAnsi="Times New Roman" w:cs="Times New Roman"/>
          <w:color w:val="000000" w:themeColor="text1"/>
        </w:rPr>
      </w:pPr>
    </w:p>
    <w:p w14:paraId="1453AAF5" w14:textId="5D30D885" w:rsidR="00C64523" w:rsidRPr="00BC756E" w:rsidRDefault="00A41472" w:rsidP="00D71467">
      <w:pPr>
        <w:spacing w:before="100" w:beforeAutospacing="1" w:after="100" w:afterAutospacing="1"/>
        <w:rPr>
          <w:rFonts w:ascii="Times New Roman" w:eastAsia="Times New Roman" w:hAnsi="Times New Roman" w:cs="Times New Roman"/>
          <w:b/>
          <w:bCs/>
          <w:color w:val="000000" w:themeColor="text1"/>
        </w:rPr>
      </w:pPr>
      <w:r w:rsidRPr="00466743">
        <w:rPr>
          <w:rFonts w:ascii="Times New Roman" w:eastAsia="Times New Roman" w:hAnsi="Times New Roman" w:cs="Times New Roman"/>
          <w:b/>
          <w:bCs/>
          <w:color w:val="000000" w:themeColor="text1"/>
        </w:rPr>
        <w:t>Abstract</w:t>
      </w:r>
      <w:r w:rsidRPr="00BC756E">
        <w:rPr>
          <w:rFonts w:ascii="Times New Roman" w:eastAsia="Times New Roman" w:hAnsi="Times New Roman" w:cs="Times New Roman"/>
          <w:b/>
          <w:bCs/>
          <w:color w:val="000000" w:themeColor="text1"/>
        </w:rPr>
        <w:t xml:space="preserve"> </w:t>
      </w:r>
    </w:p>
    <w:p w14:paraId="03FCF26D" w14:textId="3B2891A6" w:rsidR="009F5858" w:rsidRDefault="00264719" w:rsidP="009F5858">
      <w:pPr>
        <w:spacing w:before="100" w:beforeAutospacing="1" w:after="100" w:afterAutospacing="1"/>
        <w:rPr>
          <w:rFonts w:ascii="Times New Roman" w:hAnsi="Times New Roman" w:cs="Times New Roman"/>
          <w:color w:val="000000" w:themeColor="text1"/>
        </w:rPr>
      </w:pPr>
      <w:r w:rsidRPr="00BC756E">
        <w:rPr>
          <w:rFonts w:ascii="Times New Roman" w:hAnsi="Times New Roman" w:cs="Times New Roman"/>
          <w:color w:val="000000" w:themeColor="text1"/>
        </w:rPr>
        <w:t xml:space="preserve">Environmental DNA (eDNA) has become an increasingly popular sampling tool to </w:t>
      </w:r>
      <w:r w:rsidR="006D1C3F" w:rsidRPr="00BC756E">
        <w:rPr>
          <w:rFonts w:ascii="Times New Roman" w:hAnsi="Times New Roman" w:cs="Times New Roman"/>
          <w:color w:val="000000" w:themeColor="text1"/>
        </w:rPr>
        <w:t xml:space="preserve">monitor </w:t>
      </w:r>
      <w:r w:rsidR="00B97F0A" w:rsidRPr="00BC756E">
        <w:rPr>
          <w:rFonts w:ascii="Times New Roman" w:hAnsi="Times New Roman" w:cs="Times New Roman"/>
          <w:color w:val="000000" w:themeColor="text1"/>
        </w:rPr>
        <w:t>target taxa</w:t>
      </w:r>
      <w:r w:rsidR="00153795" w:rsidRPr="00BC756E">
        <w:rPr>
          <w:rFonts w:ascii="Times New Roman" w:hAnsi="Times New Roman" w:cs="Times New Roman"/>
          <w:color w:val="000000" w:themeColor="text1"/>
        </w:rPr>
        <w:t xml:space="preserve"> and community composition</w:t>
      </w:r>
      <w:r w:rsidR="00B97F0A" w:rsidRPr="00BC756E">
        <w:rPr>
          <w:rFonts w:ascii="Times New Roman" w:hAnsi="Times New Roman" w:cs="Times New Roman"/>
          <w:color w:val="000000" w:themeColor="text1"/>
        </w:rPr>
        <w:t xml:space="preserve">, though its applications in population dynamics research </w:t>
      </w:r>
      <w:r w:rsidR="00DE68FB">
        <w:rPr>
          <w:rFonts w:ascii="Times New Roman" w:hAnsi="Times New Roman" w:cs="Times New Roman"/>
          <w:color w:val="000000" w:themeColor="text1"/>
        </w:rPr>
        <w:t>are only beginning to be</w:t>
      </w:r>
      <w:r w:rsidR="00B97F0A" w:rsidRPr="00BC756E">
        <w:rPr>
          <w:rFonts w:ascii="Times New Roman" w:hAnsi="Times New Roman" w:cs="Times New Roman"/>
          <w:color w:val="000000" w:themeColor="text1"/>
        </w:rPr>
        <w:t xml:space="preserve"> explored. </w:t>
      </w:r>
      <w:r w:rsidR="009F5858" w:rsidRPr="00BC756E">
        <w:rPr>
          <w:rFonts w:ascii="Times New Roman" w:hAnsi="Times New Roman" w:cs="Times New Roman"/>
          <w:color w:val="000000" w:themeColor="text1"/>
        </w:rPr>
        <w:t>The</w:t>
      </w:r>
      <w:r w:rsidR="009F5858">
        <w:rPr>
          <w:rFonts w:ascii="Times New Roman" w:hAnsi="Times New Roman" w:cs="Times New Roman"/>
          <w:color w:val="000000" w:themeColor="text1"/>
        </w:rPr>
        <w:t xml:space="preserve"> following</w:t>
      </w:r>
      <w:r w:rsidR="009F5858" w:rsidRPr="00BC756E">
        <w:rPr>
          <w:rFonts w:ascii="Times New Roman" w:hAnsi="Times New Roman" w:cs="Times New Roman"/>
          <w:color w:val="000000" w:themeColor="text1"/>
        </w:rPr>
        <w:t xml:space="preserve"> project will </w:t>
      </w:r>
      <w:r w:rsidR="00DE68FB">
        <w:rPr>
          <w:rFonts w:ascii="Times New Roman" w:hAnsi="Times New Roman" w:cs="Times New Roman"/>
          <w:color w:val="000000" w:themeColor="text1"/>
        </w:rPr>
        <w:t>examine</w:t>
      </w:r>
      <w:r w:rsidR="009F5858" w:rsidRPr="00BC756E">
        <w:rPr>
          <w:rFonts w:ascii="Times New Roman" w:hAnsi="Times New Roman" w:cs="Times New Roman"/>
          <w:color w:val="000000" w:themeColor="text1"/>
        </w:rPr>
        <w:t xml:space="preserve"> whether eDNA is a</w:t>
      </w:r>
      <w:r w:rsidR="009F5858">
        <w:rPr>
          <w:rFonts w:ascii="Times New Roman" w:hAnsi="Times New Roman" w:cs="Times New Roman"/>
          <w:color w:val="000000" w:themeColor="text1"/>
        </w:rPr>
        <w:t xml:space="preserve">n appropriate </w:t>
      </w:r>
      <w:r w:rsidR="009F5858" w:rsidRPr="00BC756E">
        <w:rPr>
          <w:rFonts w:ascii="Times New Roman" w:hAnsi="Times New Roman" w:cs="Times New Roman"/>
          <w:color w:val="000000" w:themeColor="text1"/>
        </w:rPr>
        <w:t xml:space="preserve">sampling tool to detect </w:t>
      </w:r>
      <w:r w:rsidR="009F5858">
        <w:rPr>
          <w:rFonts w:ascii="Times New Roman" w:hAnsi="Times New Roman" w:cs="Times New Roman"/>
          <w:color w:val="000000" w:themeColor="text1"/>
        </w:rPr>
        <w:t xml:space="preserve">predator-prey dynamics </w:t>
      </w:r>
      <w:r w:rsidR="009F5858" w:rsidRPr="00BC756E">
        <w:rPr>
          <w:rFonts w:ascii="Times New Roman" w:hAnsi="Times New Roman" w:cs="Times New Roman"/>
          <w:color w:val="000000" w:themeColor="text1"/>
        </w:rPr>
        <w:t xml:space="preserve">between </w:t>
      </w:r>
      <w:proofErr w:type="spellStart"/>
      <w:r w:rsidR="009F5858">
        <w:rPr>
          <w:rFonts w:ascii="Times New Roman" w:hAnsi="Times New Roman" w:cs="Times New Roman"/>
          <w:color w:val="000000" w:themeColor="text1"/>
        </w:rPr>
        <w:t>c</w:t>
      </w:r>
      <w:r w:rsidR="009F5858" w:rsidRPr="00BC756E">
        <w:rPr>
          <w:rFonts w:ascii="Times New Roman" w:hAnsi="Times New Roman" w:cs="Times New Roman"/>
          <w:color w:val="000000" w:themeColor="text1"/>
        </w:rPr>
        <w:t>oho</w:t>
      </w:r>
      <w:proofErr w:type="spellEnd"/>
      <w:r w:rsidR="009F5858" w:rsidRPr="00BC756E">
        <w:rPr>
          <w:rFonts w:ascii="Times New Roman" w:hAnsi="Times New Roman" w:cs="Times New Roman"/>
          <w:color w:val="000000" w:themeColor="text1"/>
        </w:rPr>
        <w:t xml:space="preserve"> salmon and macroinvertebrate prey taxa. </w:t>
      </w:r>
      <w:r w:rsidR="009F5858">
        <w:rPr>
          <w:rFonts w:ascii="Times New Roman" w:hAnsi="Times New Roman" w:cs="Times New Roman"/>
          <w:color w:val="000000" w:themeColor="text1"/>
        </w:rPr>
        <w:t>Barriers to fish passage in Padden Creek, W</w:t>
      </w:r>
      <w:r w:rsidR="008A3306">
        <w:rPr>
          <w:rFonts w:ascii="Times New Roman" w:hAnsi="Times New Roman" w:cs="Times New Roman"/>
          <w:color w:val="000000" w:themeColor="text1"/>
        </w:rPr>
        <w:t>ashington State</w:t>
      </w:r>
      <w:r w:rsidR="009F5858">
        <w:rPr>
          <w:rFonts w:ascii="Times New Roman" w:hAnsi="Times New Roman" w:cs="Times New Roman"/>
          <w:color w:val="000000" w:themeColor="text1"/>
        </w:rPr>
        <w:t xml:space="preserve"> provide a unique opportunity to monitor seasonal variation of the same aquatic insect community in the presence and absence of migratory juvenile salmon. </w:t>
      </w:r>
      <w:r w:rsidR="00DE68FB">
        <w:rPr>
          <w:rFonts w:ascii="Times New Roman" w:hAnsi="Times New Roman" w:cs="Times New Roman"/>
          <w:color w:val="000000" w:themeColor="text1"/>
        </w:rPr>
        <w:t>This project will provide valuable insight on the seasonal fluctuations of</w:t>
      </w:r>
      <w:r w:rsidR="00153275">
        <w:rPr>
          <w:rFonts w:ascii="Times New Roman" w:hAnsi="Times New Roman" w:cs="Times New Roman"/>
          <w:color w:val="000000" w:themeColor="text1"/>
        </w:rPr>
        <w:t xml:space="preserve"> taxa essential to freshwater ecosystems and habitat connectivity</w:t>
      </w:r>
      <w:r w:rsidR="00CD11E8">
        <w:rPr>
          <w:rFonts w:ascii="Times New Roman" w:hAnsi="Times New Roman" w:cs="Times New Roman"/>
          <w:color w:val="000000" w:themeColor="text1"/>
        </w:rPr>
        <w:t xml:space="preserve">, </w:t>
      </w:r>
      <w:r w:rsidR="00DE68FB">
        <w:rPr>
          <w:rFonts w:ascii="Times New Roman" w:hAnsi="Times New Roman" w:cs="Times New Roman"/>
          <w:color w:val="000000" w:themeColor="text1"/>
        </w:rPr>
        <w:t xml:space="preserve">and </w:t>
      </w:r>
      <w:r w:rsidR="00CD11E8">
        <w:rPr>
          <w:rFonts w:ascii="Times New Roman" w:hAnsi="Times New Roman" w:cs="Times New Roman"/>
          <w:color w:val="000000" w:themeColor="text1"/>
        </w:rPr>
        <w:t xml:space="preserve">the viability of eDNA methods in studies of population dynamics. </w:t>
      </w:r>
    </w:p>
    <w:p w14:paraId="72426E16" w14:textId="68E375FD" w:rsidR="001B1FC0" w:rsidRPr="004806A4" w:rsidRDefault="00A41472" w:rsidP="004806A4">
      <w:pPr>
        <w:spacing w:before="100" w:beforeAutospacing="1" w:after="100" w:afterAutospacing="1"/>
        <w:rPr>
          <w:rFonts w:ascii="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Introduction </w:t>
      </w:r>
      <w:r w:rsidR="00622F1C" w:rsidRPr="00BC756E">
        <w:rPr>
          <w:rFonts w:ascii="Times New Roman,Bold" w:eastAsia="Times New Roman" w:hAnsi="Times New Roman,Bold" w:cs="Times New Roman"/>
          <w:color w:val="000000" w:themeColor="text1"/>
        </w:rPr>
        <w:tab/>
      </w:r>
    </w:p>
    <w:p w14:paraId="2A96CA0F" w14:textId="1E4A30A6" w:rsidR="00CB2342" w:rsidRDefault="00051C46" w:rsidP="000B49E8">
      <w:pPr>
        <w:tabs>
          <w:tab w:val="left" w:pos="2125"/>
          <w:tab w:val="right" w:pos="9360"/>
        </w:tabs>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Sampling techniques </w:t>
      </w:r>
      <w:r w:rsidR="00457F66" w:rsidRPr="00BC756E">
        <w:rPr>
          <w:rFonts w:ascii="Times New Roman" w:eastAsia="Times New Roman" w:hAnsi="Times New Roman" w:cs="Times New Roman"/>
          <w:color w:val="000000" w:themeColor="text1"/>
        </w:rPr>
        <w:t>involving</w:t>
      </w:r>
      <w:r w:rsidRPr="00BC756E">
        <w:rPr>
          <w:rFonts w:ascii="Times New Roman" w:eastAsia="Times New Roman" w:hAnsi="Times New Roman" w:cs="Times New Roman"/>
          <w:color w:val="000000" w:themeColor="text1"/>
        </w:rPr>
        <w:t xml:space="preserve"> environmental DNA (eDNA) </w:t>
      </w:r>
      <w:r w:rsidR="00014600" w:rsidRPr="00BC756E">
        <w:rPr>
          <w:rFonts w:ascii="Times New Roman" w:eastAsia="Times New Roman" w:hAnsi="Times New Roman" w:cs="Times New Roman"/>
          <w:color w:val="000000" w:themeColor="text1"/>
        </w:rPr>
        <w:t xml:space="preserve">were </w:t>
      </w:r>
      <w:r w:rsidR="007958E3" w:rsidRPr="00BC756E">
        <w:rPr>
          <w:rFonts w:ascii="Times New Roman" w:eastAsia="Times New Roman" w:hAnsi="Times New Roman" w:cs="Times New Roman"/>
          <w:color w:val="000000" w:themeColor="text1"/>
        </w:rPr>
        <w:t>initially</w:t>
      </w:r>
      <w:r w:rsidR="00014600" w:rsidRPr="00BC756E">
        <w:rPr>
          <w:rFonts w:ascii="Times New Roman" w:eastAsia="Times New Roman" w:hAnsi="Times New Roman" w:cs="Times New Roman"/>
          <w:color w:val="000000" w:themeColor="text1"/>
        </w:rPr>
        <w:t xml:space="preserve"> popularized by their ability to detect cryptic</w:t>
      </w:r>
      <w:r w:rsidR="00150F7D" w:rsidRPr="00BC756E">
        <w:rPr>
          <w:rFonts w:ascii="Times New Roman" w:eastAsia="Times New Roman" w:hAnsi="Times New Roman" w:cs="Times New Roman"/>
          <w:color w:val="000000" w:themeColor="text1"/>
        </w:rPr>
        <w:t xml:space="preserve"> (</w:t>
      </w:r>
      <w:proofErr w:type="spellStart"/>
      <w:r w:rsidR="00150F7D" w:rsidRPr="00BC756E">
        <w:rPr>
          <w:rFonts w:ascii="Times New Roman" w:eastAsia="Times New Roman" w:hAnsi="Times New Roman" w:cs="Times New Roman"/>
          <w:color w:val="000000" w:themeColor="text1"/>
        </w:rPr>
        <w:t>Jerde</w:t>
      </w:r>
      <w:proofErr w:type="spellEnd"/>
      <w:r w:rsidR="00150F7D" w:rsidRPr="00BC756E">
        <w:rPr>
          <w:rFonts w:ascii="Times New Roman" w:eastAsia="Times New Roman" w:hAnsi="Times New Roman" w:cs="Times New Roman"/>
          <w:color w:val="000000" w:themeColor="text1"/>
        </w:rPr>
        <w:t xml:space="preserve"> et al. 2011)</w:t>
      </w:r>
      <w:r w:rsidR="00014600" w:rsidRPr="00BC756E">
        <w:rPr>
          <w:rFonts w:ascii="Times New Roman" w:eastAsia="Times New Roman" w:hAnsi="Times New Roman" w:cs="Times New Roman"/>
          <w:color w:val="000000" w:themeColor="text1"/>
        </w:rPr>
        <w:t>, invasive</w:t>
      </w:r>
      <w:r w:rsidR="00150F7D" w:rsidRPr="00BC756E">
        <w:rPr>
          <w:rFonts w:ascii="Times New Roman" w:eastAsia="Times New Roman" w:hAnsi="Times New Roman" w:cs="Times New Roman"/>
          <w:color w:val="000000" w:themeColor="text1"/>
        </w:rPr>
        <w:t xml:space="preserve"> (</w:t>
      </w:r>
      <w:proofErr w:type="spellStart"/>
      <w:r w:rsidR="00150F7D" w:rsidRPr="00BC756E">
        <w:rPr>
          <w:rFonts w:ascii="Times New Roman" w:eastAsia="Times New Roman" w:hAnsi="Times New Roman" w:cs="Times New Roman"/>
          <w:color w:val="000000" w:themeColor="text1"/>
        </w:rPr>
        <w:t>Ficetola</w:t>
      </w:r>
      <w:proofErr w:type="spellEnd"/>
      <w:r w:rsidR="00150F7D" w:rsidRPr="00BC756E">
        <w:rPr>
          <w:rFonts w:ascii="Times New Roman" w:eastAsia="Times New Roman" w:hAnsi="Times New Roman" w:cs="Times New Roman"/>
          <w:color w:val="000000" w:themeColor="text1"/>
        </w:rPr>
        <w:t xml:space="preserve"> et al. 2008)</w:t>
      </w:r>
      <w:r w:rsidR="00014600" w:rsidRPr="00BC756E">
        <w:rPr>
          <w:rFonts w:ascii="Times New Roman" w:eastAsia="Times New Roman" w:hAnsi="Times New Roman" w:cs="Times New Roman"/>
          <w:color w:val="000000" w:themeColor="text1"/>
        </w:rPr>
        <w:t xml:space="preserve"> or endangered species</w:t>
      </w:r>
      <w:r w:rsidR="00150F7D" w:rsidRPr="00BC756E">
        <w:rPr>
          <w:rFonts w:ascii="Times New Roman" w:eastAsia="Times New Roman" w:hAnsi="Times New Roman" w:cs="Times New Roman"/>
          <w:color w:val="000000" w:themeColor="text1"/>
        </w:rPr>
        <w:t xml:space="preserve"> (</w:t>
      </w:r>
      <w:r w:rsidR="00577637" w:rsidRPr="00BC756E">
        <w:rPr>
          <w:rFonts w:ascii="Times New Roman" w:eastAsia="Times New Roman" w:hAnsi="Times New Roman" w:cs="Times New Roman"/>
          <w:color w:val="000000" w:themeColor="text1"/>
        </w:rPr>
        <w:t>Olson et al. 2012</w:t>
      </w:r>
      <w:r w:rsidR="00150F7D" w:rsidRPr="00BC756E">
        <w:rPr>
          <w:rFonts w:ascii="Times New Roman" w:eastAsia="Times New Roman" w:hAnsi="Times New Roman" w:cs="Times New Roman"/>
          <w:color w:val="000000" w:themeColor="text1"/>
        </w:rPr>
        <w:t>)</w:t>
      </w:r>
      <w:r w:rsidR="00014600" w:rsidRPr="00BC756E">
        <w:rPr>
          <w:rFonts w:ascii="Times New Roman" w:eastAsia="Times New Roman" w:hAnsi="Times New Roman" w:cs="Times New Roman"/>
          <w:color w:val="000000" w:themeColor="text1"/>
        </w:rPr>
        <w:t xml:space="preserve"> that </w:t>
      </w:r>
      <w:r w:rsidR="00601DE4" w:rsidRPr="00BC756E">
        <w:rPr>
          <w:rFonts w:ascii="Times New Roman" w:eastAsia="Times New Roman" w:hAnsi="Times New Roman" w:cs="Times New Roman"/>
          <w:color w:val="000000" w:themeColor="text1"/>
        </w:rPr>
        <w:t xml:space="preserve">traditional survey methods struggle to identify. </w:t>
      </w:r>
      <w:r w:rsidR="000B10A3" w:rsidRPr="00BC756E">
        <w:rPr>
          <w:rFonts w:ascii="Times New Roman" w:eastAsia="Times New Roman" w:hAnsi="Times New Roman" w:cs="Times New Roman"/>
          <w:color w:val="000000" w:themeColor="text1"/>
        </w:rPr>
        <w:t xml:space="preserve">In recent years, </w:t>
      </w:r>
      <w:r w:rsidR="00D06D64" w:rsidRPr="00BC756E">
        <w:rPr>
          <w:rFonts w:ascii="Times New Roman" w:eastAsia="Times New Roman" w:hAnsi="Times New Roman" w:cs="Times New Roman"/>
          <w:color w:val="000000" w:themeColor="text1"/>
        </w:rPr>
        <w:t>eDNA</w:t>
      </w:r>
      <w:r w:rsidR="00150F7D" w:rsidRPr="00BC756E">
        <w:rPr>
          <w:rFonts w:ascii="Times New Roman" w:eastAsia="Times New Roman" w:hAnsi="Times New Roman" w:cs="Times New Roman"/>
          <w:color w:val="000000" w:themeColor="text1"/>
        </w:rPr>
        <w:t>’s applications have grown to include</w:t>
      </w:r>
      <w:r w:rsidR="00D06D64" w:rsidRPr="00BC756E">
        <w:rPr>
          <w:rFonts w:ascii="Times New Roman" w:eastAsia="Times New Roman" w:hAnsi="Times New Roman" w:cs="Times New Roman"/>
          <w:color w:val="000000" w:themeColor="text1"/>
        </w:rPr>
        <w:t xml:space="preserve"> </w:t>
      </w:r>
      <w:r w:rsidR="00150F7D" w:rsidRPr="00BC756E">
        <w:rPr>
          <w:rFonts w:ascii="Times New Roman" w:eastAsia="Times New Roman" w:hAnsi="Times New Roman" w:cs="Times New Roman"/>
          <w:color w:val="000000" w:themeColor="text1"/>
        </w:rPr>
        <w:t>the identification of</w:t>
      </w:r>
      <w:r w:rsidR="00D06D64" w:rsidRPr="00BC756E">
        <w:rPr>
          <w:rFonts w:ascii="Times New Roman" w:eastAsia="Times New Roman" w:hAnsi="Times New Roman" w:cs="Times New Roman"/>
          <w:color w:val="000000" w:themeColor="text1"/>
        </w:rPr>
        <w:t xml:space="preserve"> </w:t>
      </w:r>
      <w:r w:rsidR="002A798F" w:rsidRPr="00BC756E">
        <w:rPr>
          <w:rFonts w:ascii="Times New Roman" w:eastAsia="Times New Roman" w:hAnsi="Times New Roman" w:cs="Times New Roman"/>
          <w:color w:val="000000" w:themeColor="text1"/>
        </w:rPr>
        <w:t xml:space="preserve">temporal </w:t>
      </w:r>
      <w:r w:rsidR="00D06D64" w:rsidRPr="00BC756E">
        <w:rPr>
          <w:rFonts w:ascii="Times New Roman" w:eastAsia="Times New Roman" w:hAnsi="Times New Roman" w:cs="Times New Roman"/>
          <w:color w:val="000000" w:themeColor="text1"/>
        </w:rPr>
        <w:t xml:space="preserve">trends </w:t>
      </w:r>
      <w:r w:rsidR="00C40B46" w:rsidRPr="00BC756E">
        <w:rPr>
          <w:rFonts w:ascii="Times New Roman" w:eastAsia="Times New Roman" w:hAnsi="Times New Roman" w:cs="Times New Roman"/>
          <w:color w:val="000000" w:themeColor="text1"/>
        </w:rPr>
        <w:t xml:space="preserve">in </w:t>
      </w:r>
      <w:r w:rsidR="002A798F" w:rsidRPr="00BC756E">
        <w:rPr>
          <w:rFonts w:ascii="Times New Roman" w:eastAsia="Times New Roman" w:hAnsi="Times New Roman" w:cs="Times New Roman"/>
          <w:color w:val="000000" w:themeColor="text1"/>
        </w:rPr>
        <w:t xml:space="preserve">the abundance of </w:t>
      </w:r>
      <w:r w:rsidR="00D06D64" w:rsidRPr="00BC756E">
        <w:rPr>
          <w:rFonts w:ascii="Times New Roman" w:eastAsia="Times New Roman" w:hAnsi="Times New Roman" w:cs="Times New Roman"/>
          <w:color w:val="000000" w:themeColor="text1"/>
        </w:rPr>
        <w:t>target taxa</w:t>
      </w:r>
      <w:r w:rsidR="00374FB9" w:rsidRPr="00BC756E">
        <w:rPr>
          <w:rFonts w:ascii="Times New Roman" w:eastAsia="Times New Roman" w:hAnsi="Times New Roman" w:cs="Times New Roman"/>
          <w:color w:val="000000" w:themeColor="text1"/>
        </w:rPr>
        <w:t xml:space="preserve"> </w:t>
      </w:r>
      <w:r w:rsidR="00EA58F6" w:rsidRPr="00BC756E">
        <w:rPr>
          <w:rFonts w:ascii="Times New Roman" w:eastAsia="Times New Roman" w:hAnsi="Times New Roman" w:cs="Times New Roman"/>
          <w:color w:val="000000" w:themeColor="text1"/>
        </w:rPr>
        <w:t>(</w:t>
      </w:r>
      <w:proofErr w:type="spellStart"/>
      <w:r w:rsidR="00B63972" w:rsidRPr="00BC756E">
        <w:rPr>
          <w:rFonts w:ascii="Times New Roman" w:eastAsia="Times New Roman" w:hAnsi="Times New Roman" w:cs="Times New Roman"/>
          <w:color w:val="000000" w:themeColor="text1"/>
        </w:rPr>
        <w:t>Duda</w:t>
      </w:r>
      <w:proofErr w:type="spellEnd"/>
      <w:r w:rsidR="00B63972" w:rsidRPr="00BC756E">
        <w:rPr>
          <w:rFonts w:ascii="Times New Roman" w:eastAsia="Times New Roman" w:hAnsi="Times New Roman" w:cs="Times New Roman"/>
          <w:color w:val="000000" w:themeColor="text1"/>
        </w:rPr>
        <w:t xml:space="preserve"> et al. 2021</w:t>
      </w:r>
      <w:r w:rsidR="00EA58F6" w:rsidRPr="00BC756E">
        <w:rPr>
          <w:rFonts w:ascii="Times New Roman" w:eastAsia="Times New Roman" w:hAnsi="Times New Roman" w:cs="Times New Roman"/>
          <w:color w:val="000000" w:themeColor="text1"/>
        </w:rPr>
        <w:t>)</w:t>
      </w:r>
      <w:r w:rsidR="002A798F" w:rsidRPr="00BC756E">
        <w:rPr>
          <w:rFonts w:ascii="Times New Roman" w:eastAsia="Times New Roman" w:hAnsi="Times New Roman" w:cs="Times New Roman"/>
          <w:color w:val="000000" w:themeColor="text1"/>
        </w:rPr>
        <w:t xml:space="preserve"> or community composition (</w:t>
      </w:r>
      <w:proofErr w:type="spellStart"/>
      <w:r w:rsidR="00861E70" w:rsidRPr="00BC756E">
        <w:rPr>
          <w:rFonts w:ascii="Times New Roman" w:eastAsia="Times New Roman" w:hAnsi="Times New Roman" w:cs="Times New Roman"/>
          <w:color w:val="000000" w:themeColor="text1"/>
        </w:rPr>
        <w:t>Bista</w:t>
      </w:r>
      <w:proofErr w:type="spellEnd"/>
      <w:r w:rsidR="00861E70" w:rsidRPr="00BC756E">
        <w:rPr>
          <w:rFonts w:ascii="Times New Roman" w:eastAsia="Times New Roman" w:hAnsi="Times New Roman" w:cs="Times New Roman"/>
          <w:color w:val="000000" w:themeColor="text1"/>
        </w:rPr>
        <w:t xml:space="preserve"> et al. 2017</w:t>
      </w:r>
      <w:r w:rsidR="002A798F" w:rsidRPr="00BC756E">
        <w:rPr>
          <w:rFonts w:ascii="Times New Roman" w:eastAsia="Times New Roman" w:hAnsi="Times New Roman" w:cs="Times New Roman"/>
          <w:color w:val="000000" w:themeColor="text1"/>
        </w:rPr>
        <w:t>), rather than presence/absence alone</w:t>
      </w:r>
      <w:r w:rsidR="00D06D64" w:rsidRPr="00BC756E">
        <w:rPr>
          <w:rFonts w:ascii="Times New Roman" w:eastAsia="Times New Roman" w:hAnsi="Times New Roman" w:cs="Times New Roman"/>
          <w:color w:val="000000" w:themeColor="text1"/>
        </w:rPr>
        <w:t xml:space="preserve">. </w:t>
      </w:r>
      <w:r w:rsidR="0097345C" w:rsidRPr="00BC756E">
        <w:rPr>
          <w:rFonts w:ascii="Times New Roman" w:eastAsia="Times New Roman" w:hAnsi="Times New Roman" w:cs="Times New Roman"/>
          <w:color w:val="000000" w:themeColor="text1"/>
        </w:rPr>
        <w:t>Among other factors, d</w:t>
      </w:r>
      <w:r w:rsidR="005C0D30" w:rsidRPr="00BC756E">
        <w:rPr>
          <w:rFonts w:ascii="Times New Roman" w:eastAsia="Times New Roman" w:hAnsi="Times New Roman" w:cs="Times New Roman"/>
          <w:color w:val="000000" w:themeColor="text1"/>
        </w:rPr>
        <w:t>ifferences</w:t>
      </w:r>
      <w:r w:rsidR="0097345C" w:rsidRPr="00BC756E">
        <w:rPr>
          <w:rFonts w:ascii="Times New Roman" w:eastAsia="Times New Roman" w:hAnsi="Times New Roman" w:cs="Times New Roman"/>
          <w:color w:val="000000" w:themeColor="text1"/>
        </w:rPr>
        <w:t xml:space="preserve"> in</w:t>
      </w:r>
      <w:r w:rsidR="00420CC1" w:rsidRPr="00BC756E">
        <w:rPr>
          <w:rFonts w:ascii="Times New Roman" w:eastAsia="Times New Roman" w:hAnsi="Times New Roman" w:cs="Times New Roman"/>
          <w:color w:val="000000" w:themeColor="text1"/>
        </w:rPr>
        <w:t xml:space="preserve"> </w:t>
      </w:r>
      <w:r w:rsidR="005C0D30" w:rsidRPr="00BC756E">
        <w:rPr>
          <w:rFonts w:ascii="Times New Roman" w:eastAsia="Times New Roman" w:hAnsi="Times New Roman" w:cs="Times New Roman"/>
          <w:color w:val="000000" w:themeColor="text1"/>
        </w:rPr>
        <w:t>laboratory protocols</w:t>
      </w:r>
      <w:r w:rsidR="0097345C" w:rsidRPr="00BC756E">
        <w:rPr>
          <w:rFonts w:ascii="Times New Roman" w:eastAsia="Times New Roman" w:hAnsi="Times New Roman" w:cs="Times New Roman"/>
          <w:color w:val="000000" w:themeColor="text1"/>
        </w:rPr>
        <w:t xml:space="preserve"> (Kelly et al. 2019), spatial scale (Shelton et al. 2019), and the target taxon’s DNA shedding rates (Levi et al. 2019) </w:t>
      </w:r>
      <w:ins w:id="6" w:author="Helen Casendino" w:date="2021-12-13T11:26:00Z">
        <w:r w:rsidR="00987CB7">
          <w:rPr>
            <w:rFonts w:ascii="Times New Roman" w:eastAsia="Times New Roman" w:hAnsi="Times New Roman" w:cs="Times New Roman"/>
            <w:color w:val="000000" w:themeColor="text1"/>
          </w:rPr>
          <w:t>introduce variability among</w:t>
        </w:r>
      </w:ins>
      <w:r w:rsidR="0097345C" w:rsidRPr="00BC756E">
        <w:rPr>
          <w:rFonts w:ascii="Times New Roman" w:eastAsia="Times New Roman" w:hAnsi="Times New Roman" w:cs="Times New Roman"/>
          <w:color w:val="000000" w:themeColor="text1"/>
        </w:rPr>
        <w:t xml:space="preserve"> eDNA samples, limiting eDNA’s ability to </w:t>
      </w:r>
      <w:ins w:id="7" w:author="Helen Casendino" w:date="2021-12-13T11:25:00Z">
        <w:r w:rsidR="00A90179">
          <w:rPr>
            <w:rFonts w:ascii="Times New Roman" w:eastAsia="Times New Roman" w:hAnsi="Times New Roman" w:cs="Times New Roman"/>
            <w:color w:val="000000" w:themeColor="text1"/>
          </w:rPr>
          <w:t>measure</w:t>
        </w:r>
        <w:r w:rsidR="00A90179" w:rsidRPr="00BC756E">
          <w:rPr>
            <w:rFonts w:ascii="Times New Roman" w:eastAsia="Times New Roman" w:hAnsi="Times New Roman" w:cs="Times New Roman"/>
            <w:color w:val="000000" w:themeColor="text1"/>
          </w:rPr>
          <w:t xml:space="preserve"> </w:t>
        </w:r>
      </w:ins>
      <w:r w:rsidR="0097345C" w:rsidRPr="00BC756E">
        <w:rPr>
          <w:rFonts w:ascii="Times New Roman" w:eastAsia="Times New Roman" w:hAnsi="Times New Roman" w:cs="Times New Roman"/>
          <w:color w:val="000000" w:themeColor="text1"/>
        </w:rPr>
        <w:t xml:space="preserve">absolute biomass and abundance. </w:t>
      </w:r>
      <w:r w:rsidR="000820A4" w:rsidRPr="00BC756E">
        <w:rPr>
          <w:rFonts w:ascii="Times New Roman" w:eastAsia="Times New Roman" w:hAnsi="Times New Roman" w:cs="Times New Roman"/>
          <w:color w:val="000000" w:themeColor="text1"/>
        </w:rPr>
        <w:t>Nonetheless, eDNA remains robust</w:t>
      </w:r>
      <w:r w:rsidR="004D690A" w:rsidRPr="00BC756E">
        <w:rPr>
          <w:rFonts w:ascii="Times New Roman" w:eastAsia="Times New Roman" w:hAnsi="Times New Roman" w:cs="Times New Roman"/>
          <w:color w:val="000000" w:themeColor="text1"/>
        </w:rPr>
        <w:t xml:space="preserve"> </w:t>
      </w:r>
      <w:r w:rsidR="000820A4" w:rsidRPr="00BC756E">
        <w:rPr>
          <w:rFonts w:ascii="Times New Roman" w:eastAsia="Times New Roman" w:hAnsi="Times New Roman" w:cs="Times New Roman"/>
          <w:color w:val="000000" w:themeColor="text1"/>
        </w:rPr>
        <w:t>to directional changes</w:t>
      </w:r>
      <w:r w:rsidR="009D3556">
        <w:rPr>
          <w:rFonts w:ascii="Times New Roman" w:eastAsia="Times New Roman" w:hAnsi="Times New Roman" w:cs="Times New Roman"/>
          <w:color w:val="000000" w:themeColor="text1"/>
        </w:rPr>
        <w:t xml:space="preserve">, </w:t>
      </w:r>
      <w:r w:rsidR="00654E4C">
        <w:rPr>
          <w:rFonts w:ascii="Times New Roman" w:eastAsia="Times New Roman" w:hAnsi="Times New Roman" w:cs="Times New Roman"/>
          <w:color w:val="000000" w:themeColor="text1"/>
        </w:rPr>
        <w:t>endorsing</w:t>
      </w:r>
      <w:r w:rsidR="009D3556">
        <w:rPr>
          <w:rFonts w:ascii="Times New Roman" w:eastAsia="Times New Roman" w:hAnsi="Times New Roman" w:cs="Times New Roman"/>
          <w:color w:val="000000" w:themeColor="text1"/>
        </w:rPr>
        <w:t xml:space="preserve"> its value in tracking </w:t>
      </w:r>
      <w:r w:rsidR="00CB2342">
        <w:rPr>
          <w:rFonts w:ascii="Times New Roman" w:eastAsia="Times New Roman" w:hAnsi="Times New Roman" w:cs="Times New Roman"/>
          <w:color w:val="000000" w:themeColor="text1"/>
        </w:rPr>
        <w:t xml:space="preserve">expected and unexpected </w:t>
      </w:r>
      <w:r w:rsidR="009D3556">
        <w:rPr>
          <w:rFonts w:ascii="Times New Roman" w:eastAsia="Times New Roman" w:hAnsi="Times New Roman" w:cs="Times New Roman"/>
          <w:color w:val="000000" w:themeColor="text1"/>
        </w:rPr>
        <w:t>fluctuations of a target populatio</w:t>
      </w:r>
      <w:r w:rsidR="000B49E8">
        <w:rPr>
          <w:rFonts w:ascii="Times New Roman" w:eastAsia="Times New Roman" w:hAnsi="Times New Roman" w:cs="Times New Roman"/>
          <w:color w:val="000000" w:themeColor="text1"/>
        </w:rPr>
        <w:t xml:space="preserve">n: </w:t>
      </w:r>
      <w:proofErr w:type="spellStart"/>
      <w:r w:rsidR="009E6606" w:rsidRPr="00BC756E">
        <w:rPr>
          <w:rFonts w:ascii="Times New Roman" w:eastAsia="Times New Roman" w:hAnsi="Times New Roman" w:cs="Times New Roman"/>
          <w:color w:val="000000" w:themeColor="text1"/>
        </w:rPr>
        <w:t>Suchan</w:t>
      </w:r>
      <w:proofErr w:type="spellEnd"/>
      <w:r w:rsidR="009E6606" w:rsidRPr="00BC756E">
        <w:rPr>
          <w:rFonts w:ascii="Times New Roman" w:eastAsia="Times New Roman" w:hAnsi="Times New Roman" w:cs="Times New Roman"/>
          <w:color w:val="000000" w:themeColor="text1"/>
        </w:rPr>
        <w:t xml:space="preserve"> et al. (2018) </w:t>
      </w:r>
      <w:r w:rsidR="00EE0C9E" w:rsidRPr="00BC756E">
        <w:rPr>
          <w:rFonts w:ascii="Times New Roman" w:eastAsia="Times New Roman" w:hAnsi="Times New Roman" w:cs="Times New Roman"/>
          <w:color w:val="000000" w:themeColor="text1"/>
        </w:rPr>
        <w:t xml:space="preserve">and Chang et al. (2018) </w:t>
      </w:r>
      <w:r w:rsidR="009E6606" w:rsidRPr="00BC756E">
        <w:rPr>
          <w:rFonts w:ascii="Times New Roman" w:eastAsia="Times New Roman" w:hAnsi="Times New Roman" w:cs="Times New Roman"/>
          <w:color w:val="000000" w:themeColor="text1"/>
        </w:rPr>
        <w:t xml:space="preserve">used DNA from pollen samples to </w:t>
      </w:r>
      <w:r w:rsidR="002467D1" w:rsidRPr="00BC756E">
        <w:rPr>
          <w:rFonts w:ascii="Times New Roman" w:eastAsia="Times New Roman" w:hAnsi="Times New Roman" w:cs="Times New Roman"/>
          <w:color w:val="000000" w:themeColor="text1"/>
        </w:rPr>
        <w:t>map</w:t>
      </w:r>
      <w:r w:rsidR="009E6606" w:rsidRPr="00BC756E">
        <w:rPr>
          <w:rFonts w:ascii="Times New Roman" w:eastAsia="Times New Roman" w:hAnsi="Times New Roman" w:cs="Times New Roman"/>
          <w:color w:val="000000" w:themeColor="text1"/>
        </w:rPr>
        <w:t xml:space="preserve"> the routes of migratory </w:t>
      </w:r>
      <w:r w:rsidR="00EE0C9E" w:rsidRPr="00BC756E">
        <w:rPr>
          <w:rFonts w:ascii="Times New Roman" w:eastAsia="Times New Roman" w:hAnsi="Times New Roman" w:cs="Times New Roman"/>
          <w:color w:val="000000" w:themeColor="text1"/>
        </w:rPr>
        <w:t>insects</w:t>
      </w:r>
      <w:r w:rsidR="00CB2342">
        <w:rPr>
          <w:rFonts w:ascii="Times New Roman" w:eastAsia="Times New Roman" w:hAnsi="Times New Roman" w:cs="Times New Roman"/>
          <w:color w:val="000000" w:themeColor="text1"/>
        </w:rPr>
        <w:t xml:space="preserve">; </w:t>
      </w:r>
      <w:proofErr w:type="spellStart"/>
      <w:r w:rsidR="00CB2342" w:rsidRPr="00BC756E">
        <w:rPr>
          <w:rFonts w:ascii="Times New Roman" w:eastAsia="Times New Roman" w:hAnsi="Times New Roman" w:cs="Times New Roman"/>
          <w:color w:val="000000" w:themeColor="text1"/>
        </w:rPr>
        <w:t>Burgoa</w:t>
      </w:r>
      <w:proofErr w:type="spellEnd"/>
      <w:r w:rsidR="00CB2342" w:rsidRPr="00BC756E">
        <w:rPr>
          <w:rFonts w:ascii="Times New Roman" w:eastAsia="Times New Roman" w:hAnsi="Times New Roman" w:cs="Times New Roman"/>
          <w:color w:val="000000" w:themeColor="text1"/>
        </w:rPr>
        <w:t xml:space="preserve"> </w:t>
      </w:r>
      <w:proofErr w:type="spellStart"/>
      <w:r w:rsidR="00CB2342" w:rsidRPr="00BC756E">
        <w:rPr>
          <w:rFonts w:ascii="Times New Roman" w:eastAsia="Times New Roman" w:hAnsi="Times New Roman" w:cs="Times New Roman"/>
          <w:color w:val="000000" w:themeColor="text1"/>
        </w:rPr>
        <w:t>Cardás</w:t>
      </w:r>
      <w:proofErr w:type="spellEnd"/>
      <w:r w:rsidR="00CB2342" w:rsidRPr="00BC756E">
        <w:rPr>
          <w:rFonts w:ascii="Times New Roman" w:eastAsia="Times New Roman" w:hAnsi="Times New Roman" w:cs="Times New Roman"/>
          <w:color w:val="000000" w:themeColor="text1"/>
        </w:rPr>
        <w:t xml:space="preserve"> et al. </w:t>
      </w:r>
      <w:r w:rsidR="00CB2342">
        <w:rPr>
          <w:rFonts w:ascii="Times New Roman" w:eastAsia="Times New Roman" w:hAnsi="Times New Roman" w:cs="Times New Roman"/>
          <w:color w:val="000000" w:themeColor="text1"/>
        </w:rPr>
        <w:t>(</w:t>
      </w:r>
      <w:r w:rsidR="00CB2342" w:rsidRPr="00BC756E">
        <w:rPr>
          <w:rFonts w:ascii="Times New Roman" w:eastAsia="Times New Roman" w:hAnsi="Times New Roman" w:cs="Times New Roman"/>
          <w:color w:val="000000" w:themeColor="text1"/>
        </w:rPr>
        <w:t>2020</w:t>
      </w:r>
      <w:r w:rsidR="00CB2342">
        <w:rPr>
          <w:rFonts w:ascii="Times New Roman" w:eastAsia="Times New Roman" w:hAnsi="Times New Roman" w:cs="Times New Roman"/>
          <w:color w:val="000000" w:themeColor="text1"/>
        </w:rPr>
        <w:t>)</w:t>
      </w:r>
      <w:r w:rsidR="000B49E8">
        <w:rPr>
          <w:rFonts w:ascii="Times New Roman" w:eastAsia="Times New Roman" w:hAnsi="Times New Roman" w:cs="Times New Roman"/>
          <w:color w:val="000000" w:themeColor="text1"/>
        </w:rPr>
        <w:t xml:space="preserve"> </w:t>
      </w:r>
      <w:r w:rsidR="00CB2342">
        <w:rPr>
          <w:rFonts w:ascii="Times New Roman" w:eastAsia="Times New Roman" w:hAnsi="Times New Roman" w:cs="Times New Roman"/>
          <w:color w:val="000000" w:themeColor="text1"/>
        </w:rPr>
        <w:t xml:space="preserve">developed eDNA </w:t>
      </w:r>
      <w:r w:rsidR="00CB2342" w:rsidRPr="00BC756E">
        <w:rPr>
          <w:rFonts w:ascii="Times New Roman" w:eastAsia="Times New Roman" w:hAnsi="Times New Roman" w:cs="Times New Roman"/>
          <w:color w:val="000000" w:themeColor="text1"/>
        </w:rPr>
        <w:t xml:space="preserve">protocols </w:t>
      </w:r>
      <w:r w:rsidR="00CB2342">
        <w:rPr>
          <w:rFonts w:ascii="Times New Roman" w:eastAsia="Times New Roman" w:hAnsi="Times New Roman" w:cs="Times New Roman"/>
          <w:color w:val="000000" w:themeColor="text1"/>
        </w:rPr>
        <w:t xml:space="preserve">meant to track </w:t>
      </w:r>
      <w:r w:rsidR="000B49E8">
        <w:rPr>
          <w:rFonts w:ascii="Times New Roman" w:eastAsia="Times New Roman" w:hAnsi="Times New Roman" w:cs="Times New Roman"/>
          <w:color w:val="000000" w:themeColor="text1"/>
        </w:rPr>
        <w:t>temporal variation</w:t>
      </w:r>
      <w:r w:rsidR="00CB2342">
        <w:rPr>
          <w:rFonts w:ascii="Times New Roman" w:eastAsia="Times New Roman" w:hAnsi="Times New Roman" w:cs="Times New Roman"/>
          <w:color w:val="000000" w:themeColor="text1"/>
        </w:rPr>
        <w:t xml:space="preserve"> of</w:t>
      </w:r>
      <w:r w:rsidR="00CB2342" w:rsidRPr="00BC756E">
        <w:rPr>
          <w:rFonts w:ascii="Times New Roman" w:eastAsia="Times New Roman" w:hAnsi="Times New Roman" w:cs="Times New Roman"/>
          <w:color w:val="000000" w:themeColor="text1"/>
        </w:rPr>
        <w:t xml:space="preserve"> threatened populations of European eel (</w:t>
      </w:r>
      <w:r w:rsidR="00CB2342" w:rsidRPr="00BC756E">
        <w:rPr>
          <w:rFonts w:ascii="Times New Roman" w:eastAsia="Times New Roman" w:hAnsi="Times New Roman" w:cs="Times New Roman"/>
          <w:i/>
          <w:iCs/>
          <w:color w:val="000000" w:themeColor="text1"/>
        </w:rPr>
        <w:t xml:space="preserve">Anguilla </w:t>
      </w:r>
      <w:proofErr w:type="spellStart"/>
      <w:r w:rsidR="00CB2342" w:rsidRPr="00BC756E">
        <w:rPr>
          <w:rFonts w:ascii="Times New Roman" w:eastAsia="Times New Roman" w:hAnsi="Times New Roman" w:cs="Times New Roman"/>
          <w:i/>
          <w:iCs/>
          <w:color w:val="000000" w:themeColor="text1"/>
        </w:rPr>
        <w:t>anguilla</w:t>
      </w:r>
      <w:proofErr w:type="spellEnd"/>
      <w:r w:rsidR="00CB2342" w:rsidRPr="00BC756E">
        <w:rPr>
          <w:rFonts w:ascii="Times New Roman" w:eastAsia="Times New Roman" w:hAnsi="Times New Roman" w:cs="Times New Roman"/>
          <w:color w:val="000000" w:themeColor="text1"/>
        </w:rPr>
        <w:t>)</w:t>
      </w:r>
      <w:r w:rsidR="000B49E8">
        <w:rPr>
          <w:rFonts w:ascii="Times New Roman" w:eastAsia="Times New Roman" w:hAnsi="Times New Roman" w:cs="Times New Roman"/>
          <w:color w:val="000000" w:themeColor="text1"/>
        </w:rPr>
        <w:t xml:space="preserve">; and Maruyama et al. (2018) used eDNA from water samples to document the reproductive migration of cyprinid </w:t>
      </w:r>
      <w:proofErr w:type="spellStart"/>
      <w:r w:rsidR="000B49E8" w:rsidRPr="00CB2342">
        <w:rPr>
          <w:rFonts w:ascii="Times New Roman" w:eastAsia="Times New Roman" w:hAnsi="Times New Roman" w:cs="Times New Roman"/>
          <w:i/>
          <w:iCs/>
          <w:color w:val="000000" w:themeColor="text1"/>
        </w:rPr>
        <w:t>Opsariichthys</w:t>
      </w:r>
      <w:proofErr w:type="spellEnd"/>
      <w:r w:rsidR="000B49E8" w:rsidRPr="00CB2342">
        <w:rPr>
          <w:rFonts w:ascii="Times New Roman" w:eastAsia="Times New Roman" w:hAnsi="Times New Roman" w:cs="Times New Roman"/>
          <w:i/>
          <w:iCs/>
          <w:color w:val="000000" w:themeColor="text1"/>
        </w:rPr>
        <w:t xml:space="preserve"> </w:t>
      </w:r>
      <w:proofErr w:type="spellStart"/>
      <w:r w:rsidR="000B49E8" w:rsidRPr="00CB2342">
        <w:rPr>
          <w:rFonts w:ascii="Times New Roman" w:eastAsia="Times New Roman" w:hAnsi="Times New Roman" w:cs="Times New Roman"/>
          <w:i/>
          <w:iCs/>
          <w:color w:val="000000" w:themeColor="text1"/>
        </w:rPr>
        <w:t>uncirostris</w:t>
      </w:r>
      <w:proofErr w:type="spellEnd"/>
      <w:r w:rsidR="000B49E8" w:rsidRPr="00CB2342">
        <w:rPr>
          <w:rFonts w:ascii="Times New Roman" w:eastAsia="Times New Roman" w:hAnsi="Times New Roman" w:cs="Times New Roman"/>
          <w:i/>
          <w:iCs/>
          <w:color w:val="000000" w:themeColor="text1"/>
        </w:rPr>
        <w:t xml:space="preserve"> </w:t>
      </w:r>
      <w:proofErr w:type="spellStart"/>
      <w:r w:rsidR="000B49E8" w:rsidRPr="00CB2342">
        <w:rPr>
          <w:rFonts w:ascii="Times New Roman" w:eastAsia="Times New Roman" w:hAnsi="Times New Roman" w:cs="Times New Roman"/>
          <w:i/>
          <w:iCs/>
          <w:color w:val="000000" w:themeColor="text1"/>
        </w:rPr>
        <w:t>uncirostris</w:t>
      </w:r>
      <w:proofErr w:type="spellEnd"/>
      <w:r w:rsidR="000B49E8">
        <w:rPr>
          <w:rFonts w:ascii="Times New Roman" w:eastAsia="Times New Roman" w:hAnsi="Times New Roman" w:cs="Times New Roman"/>
          <w:i/>
          <w:iCs/>
          <w:color w:val="000000" w:themeColor="text1"/>
        </w:rPr>
        <w:t>.</w:t>
      </w:r>
    </w:p>
    <w:p w14:paraId="38BC0418" w14:textId="00856456" w:rsidR="00073BD9" w:rsidRDefault="001D6A8B"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The following project will use eDNA to </w:t>
      </w:r>
      <w:r w:rsidR="006D78AE" w:rsidRPr="00BC756E">
        <w:rPr>
          <w:rFonts w:ascii="Times New Roman" w:eastAsia="Times New Roman" w:hAnsi="Times New Roman" w:cs="Times New Roman"/>
          <w:color w:val="000000" w:themeColor="text1"/>
        </w:rPr>
        <w:t xml:space="preserve">analyze the population dynamics of </w:t>
      </w:r>
      <w:proofErr w:type="spellStart"/>
      <w:r w:rsidR="00D327F0">
        <w:rPr>
          <w:rFonts w:ascii="Times New Roman" w:eastAsia="Times New Roman" w:hAnsi="Times New Roman" w:cs="Times New Roman"/>
          <w:color w:val="000000" w:themeColor="text1"/>
        </w:rPr>
        <w:t>c</w:t>
      </w:r>
      <w:r w:rsidR="006D78AE" w:rsidRPr="00BC756E">
        <w:rPr>
          <w:rFonts w:ascii="Times New Roman" w:eastAsia="Times New Roman" w:hAnsi="Times New Roman" w:cs="Times New Roman"/>
          <w:color w:val="000000" w:themeColor="text1"/>
        </w:rPr>
        <w:t>oho</w:t>
      </w:r>
      <w:proofErr w:type="spellEnd"/>
      <w:r w:rsidR="006D78AE" w:rsidRPr="00BC756E">
        <w:rPr>
          <w:rFonts w:ascii="Times New Roman" w:eastAsia="Times New Roman" w:hAnsi="Times New Roman" w:cs="Times New Roman"/>
          <w:color w:val="000000" w:themeColor="text1"/>
        </w:rPr>
        <w:t xml:space="preserve"> salmon (</w:t>
      </w:r>
      <w:r w:rsidR="006D78AE" w:rsidRPr="00BC756E">
        <w:rPr>
          <w:rFonts w:ascii="Times New Roman" w:eastAsia="Times New Roman" w:hAnsi="Times New Roman" w:cs="Times New Roman"/>
          <w:i/>
          <w:iCs/>
          <w:color w:val="000000" w:themeColor="text1"/>
        </w:rPr>
        <w:t>Oncorhynchus kisutch</w:t>
      </w:r>
      <w:r w:rsidR="006D78AE" w:rsidRPr="00BC756E">
        <w:rPr>
          <w:rFonts w:ascii="Times New Roman" w:eastAsia="Times New Roman" w:hAnsi="Times New Roman" w:cs="Times New Roman"/>
          <w:color w:val="000000" w:themeColor="text1"/>
        </w:rPr>
        <w:t xml:space="preserve">) </w:t>
      </w:r>
      <w:r w:rsidR="0039467D" w:rsidRPr="00BC756E">
        <w:rPr>
          <w:rFonts w:ascii="Times New Roman" w:eastAsia="Times New Roman" w:hAnsi="Times New Roman" w:cs="Times New Roman"/>
          <w:color w:val="000000" w:themeColor="text1"/>
        </w:rPr>
        <w:t xml:space="preserve">and the insect species they prey upon. </w:t>
      </w:r>
      <w:r w:rsidR="00FF788F">
        <w:rPr>
          <w:rFonts w:ascii="Times New Roman" w:eastAsia="Times New Roman" w:hAnsi="Times New Roman" w:cs="Times New Roman"/>
          <w:color w:val="000000" w:themeColor="text1"/>
        </w:rPr>
        <w:t>C</w:t>
      </w:r>
      <w:r w:rsidR="001C1838" w:rsidRPr="00BC756E">
        <w:rPr>
          <w:rFonts w:ascii="Times New Roman" w:eastAsia="Times New Roman" w:hAnsi="Times New Roman" w:cs="Times New Roman"/>
          <w:color w:val="000000" w:themeColor="text1"/>
        </w:rPr>
        <w:t xml:space="preserve">oho salmon are an indispensable component of the Pacific Northwest’s cultural and ecological landscape. They are an integral part of Indigenous fishing sovereignty, as members of the Coast Salish tribes have managed </w:t>
      </w:r>
      <w:r w:rsidR="00D414BA" w:rsidRPr="00BC756E">
        <w:rPr>
          <w:rFonts w:ascii="Times New Roman" w:eastAsia="Times New Roman" w:hAnsi="Times New Roman" w:cs="Times New Roman"/>
          <w:color w:val="000000" w:themeColor="text1"/>
        </w:rPr>
        <w:t xml:space="preserve">salmon </w:t>
      </w:r>
      <w:r w:rsidR="001C1838" w:rsidRPr="00BC756E">
        <w:rPr>
          <w:rFonts w:ascii="Times New Roman" w:eastAsia="Times New Roman" w:hAnsi="Times New Roman" w:cs="Times New Roman"/>
          <w:color w:val="000000" w:themeColor="text1"/>
        </w:rPr>
        <w:t>for thousands of years (Caldwell et al. 2012).</w:t>
      </w:r>
      <w:r w:rsidR="005700C8" w:rsidRPr="00BC756E">
        <w:rPr>
          <w:rFonts w:ascii="Times New Roman" w:eastAsia="Times New Roman" w:hAnsi="Times New Roman" w:cs="Times New Roman"/>
          <w:color w:val="000000" w:themeColor="text1"/>
        </w:rPr>
        <w:t xml:space="preserve"> </w:t>
      </w:r>
      <w:r w:rsidR="00FF788F">
        <w:rPr>
          <w:rFonts w:ascii="Times New Roman" w:eastAsia="Times New Roman" w:hAnsi="Times New Roman" w:cs="Times New Roman"/>
          <w:color w:val="000000" w:themeColor="text1"/>
        </w:rPr>
        <w:t>C</w:t>
      </w:r>
      <w:r w:rsidR="002F5A69" w:rsidRPr="00BC756E">
        <w:rPr>
          <w:rFonts w:ascii="Times New Roman" w:eastAsia="Times New Roman" w:hAnsi="Times New Roman" w:cs="Times New Roman"/>
          <w:color w:val="000000" w:themeColor="text1"/>
        </w:rPr>
        <w:t xml:space="preserve">oho salmon </w:t>
      </w:r>
      <w:r w:rsidR="005700C8" w:rsidRPr="00BC756E">
        <w:rPr>
          <w:rFonts w:ascii="Times New Roman" w:eastAsia="Times New Roman" w:hAnsi="Times New Roman" w:cs="Times New Roman"/>
          <w:color w:val="000000" w:themeColor="text1"/>
        </w:rPr>
        <w:t xml:space="preserve">also </w:t>
      </w:r>
      <w:r w:rsidR="002F5A69" w:rsidRPr="00BC756E">
        <w:rPr>
          <w:rFonts w:ascii="Times New Roman" w:eastAsia="Times New Roman" w:hAnsi="Times New Roman" w:cs="Times New Roman"/>
          <w:color w:val="000000" w:themeColor="text1"/>
        </w:rPr>
        <w:t>establish connectivity between marine, freshwater</w:t>
      </w:r>
      <w:ins w:id="8" w:author="Elizabeth Anne Andruszkiewicz" w:date="2021-12-07T14:57:00Z">
        <w:r w:rsidR="00D23CE5">
          <w:rPr>
            <w:rFonts w:ascii="Times New Roman" w:eastAsia="Times New Roman" w:hAnsi="Times New Roman" w:cs="Times New Roman"/>
            <w:color w:val="000000" w:themeColor="text1"/>
          </w:rPr>
          <w:t>,</w:t>
        </w:r>
      </w:ins>
      <w:r w:rsidR="002F5A69" w:rsidRPr="00BC756E">
        <w:rPr>
          <w:rFonts w:ascii="Times New Roman" w:eastAsia="Times New Roman" w:hAnsi="Times New Roman" w:cs="Times New Roman"/>
          <w:color w:val="000000" w:themeColor="text1"/>
        </w:rPr>
        <w:t xml:space="preserve"> and terrestrial ecosystems, supporting complex food webs (Schindler et al. 2003)</w:t>
      </w:r>
      <w:r w:rsidR="004B1056" w:rsidRPr="00BC756E">
        <w:rPr>
          <w:rFonts w:ascii="Times New Roman" w:eastAsia="Times New Roman" w:hAnsi="Times New Roman" w:cs="Times New Roman"/>
          <w:color w:val="000000" w:themeColor="text1"/>
        </w:rPr>
        <w:t>.</w:t>
      </w:r>
      <w:r w:rsidR="007453D6" w:rsidRPr="00BC756E">
        <w:rPr>
          <w:rFonts w:ascii="Times New Roman" w:eastAsia="Times New Roman" w:hAnsi="Times New Roman" w:cs="Times New Roman"/>
          <w:color w:val="000000" w:themeColor="text1"/>
        </w:rPr>
        <w:t xml:space="preserve"> </w:t>
      </w:r>
      <w:r w:rsidR="000B394A" w:rsidRPr="00BC756E">
        <w:rPr>
          <w:rFonts w:ascii="Times New Roman" w:eastAsia="Times New Roman" w:hAnsi="Times New Roman" w:cs="Times New Roman"/>
          <w:color w:val="000000" w:themeColor="text1"/>
        </w:rPr>
        <w:t>Juvenile salmon feed primarily on</w:t>
      </w:r>
      <w:r w:rsidR="00C773FF" w:rsidRPr="00BC756E">
        <w:rPr>
          <w:rFonts w:ascii="Times New Roman" w:eastAsia="Times New Roman" w:hAnsi="Times New Roman" w:cs="Times New Roman"/>
          <w:color w:val="000000" w:themeColor="text1"/>
        </w:rPr>
        <w:t xml:space="preserve"> </w:t>
      </w:r>
      <w:r w:rsidR="000B394A" w:rsidRPr="00BC756E">
        <w:rPr>
          <w:rFonts w:ascii="Times New Roman" w:eastAsia="Times New Roman" w:hAnsi="Times New Roman" w:cs="Times New Roman"/>
          <w:color w:val="000000" w:themeColor="text1"/>
        </w:rPr>
        <w:t>invertebrate prey at the water’s surface (</w:t>
      </w:r>
      <w:proofErr w:type="spellStart"/>
      <w:r w:rsidR="000B394A" w:rsidRPr="00BC756E">
        <w:rPr>
          <w:rFonts w:ascii="Times New Roman" w:eastAsia="Times New Roman" w:hAnsi="Times New Roman" w:cs="Times New Roman"/>
          <w:color w:val="000000" w:themeColor="text1"/>
        </w:rPr>
        <w:t>Buehrens</w:t>
      </w:r>
      <w:proofErr w:type="spellEnd"/>
      <w:r w:rsidR="000B394A" w:rsidRPr="00BC756E">
        <w:rPr>
          <w:rFonts w:ascii="Times New Roman" w:eastAsia="Times New Roman" w:hAnsi="Times New Roman" w:cs="Times New Roman"/>
          <w:color w:val="000000" w:themeColor="text1"/>
        </w:rPr>
        <w:t xml:space="preserve"> et al., 2014)</w:t>
      </w:r>
      <w:r w:rsidR="00C773FF" w:rsidRPr="00BC756E">
        <w:rPr>
          <w:rFonts w:ascii="Times New Roman" w:eastAsia="Times New Roman" w:hAnsi="Times New Roman" w:cs="Times New Roman"/>
          <w:color w:val="000000" w:themeColor="text1"/>
        </w:rPr>
        <w:t>, whose</w:t>
      </w:r>
      <w:r w:rsidR="000B394A" w:rsidRPr="00BC756E">
        <w:rPr>
          <w:rFonts w:ascii="Times New Roman" w:eastAsia="Times New Roman" w:hAnsi="Times New Roman" w:cs="Times New Roman"/>
          <w:color w:val="000000" w:themeColor="text1"/>
        </w:rPr>
        <w:t xml:space="preserve"> </w:t>
      </w:r>
      <w:r w:rsidR="00C773FF" w:rsidRPr="00BC756E">
        <w:rPr>
          <w:rFonts w:ascii="Times New Roman" w:eastAsia="Times New Roman" w:hAnsi="Times New Roman" w:cs="Times New Roman"/>
          <w:color w:val="000000" w:themeColor="text1"/>
        </w:rPr>
        <w:t>composition can be used as an indicator of stream health (</w:t>
      </w:r>
      <w:proofErr w:type="spellStart"/>
      <w:r w:rsidR="00F02F04" w:rsidRPr="00BC756E">
        <w:rPr>
          <w:rFonts w:ascii="Times New Roman" w:eastAsia="Times New Roman" w:hAnsi="Times New Roman" w:cs="Times New Roman"/>
          <w:color w:val="000000" w:themeColor="text1"/>
        </w:rPr>
        <w:t>Masese</w:t>
      </w:r>
      <w:proofErr w:type="spellEnd"/>
      <w:r w:rsidR="00F02F04" w:rsidRPr="00BC756E">
        <w:rPr>
          <w:rFonts w:ascii="Times New Roman" w:eastAsia="Times New Roman" w:hAnsi="Times New Roman" w:cs="Times New Roman"/>
          <w:color w:val="000000" w:themeColor="text1"/>
        </w:rPr>
        <w:t xml:space="preserve"> and </w:t>
      </w:r>
      <w:proofErr w:type="spellStart"/>
      <w:r w:rsidR="00F02F04" w:rsidRPr="00BC756E">
        <w:rPr>
          <w:rFonts w:ascii="Times New Roman" w:eastAsia="Times New Roman" w:hAnsi="Times New Roman" w:cs="Times New Roman"/>
          <w:color w:val="000000" w:themeColor="text1"/>
        </w:rPr>
        <w:t>Muchiri</w:t>
      </w:r>
      <w:proofErr w:type="spellEnd"/>
      <w:r w:rsidR="00F02F04" w:rsidRPr="00BC756E">
        <w:rPr>
          <w:rFonts w:ascii="Times New Roman" w:eastAsia="Times New Roman" w:hAnsi="Times New Roman" w:cs="Times New Roman"/>
          <w:color w:val="000000" w:themeColor="text1"/>
        </w:rPr>
        <w:t xml:space="preserve"> 2009</w:t>
      </w:r>
      <w:r w:rsidR="00C773FF" w:rsidRPr="00BC756E">
        <w:rPr>
          <w:rFonts w:ascii="Times New Roman" w:eastAsia="Times New Roman" w:hAnsi="Times New Roman" w:cs="Times New Roman"/>
          <w:color w:val="000000" w:themeColor="text1"/>
        </w:rPr>
        <w:t xml:space="preserve">). </w:t>
      </w:r>
      <w:r w:rsidR="009A6467" w:rsidRPr="00BC756E">
        <w:rPr>
          <w:rFonts w:ascii="Times New Roman" w:eastAsia="Times New Roman" w:hAnsi="Times New Roman" w:cs="Times New Roman"/>
          <w:color w:val="000000" w:themeColor="text1"/>
        </w:rPr>
        <w:t xml:space="preserve">Thus, </w:t>
      </w:r>
      <w:r w:rsidR="004505E5" w:rsidRPr="00BC756E">
        <w:rPr>
          <w:rFonts w:ascii="Times New Roman" w:eastAsia="Times New Roman" w:hAnsi="Times New Roman" w:cs="Times New Roman"/>
          <w:color w:val="000000" w:themeColor="text1"/>
        </w:rPr>
        <w:t xml:space="preserve">monitoring approaches that target both </w:t>
      </w:r>
      <w:proofErr w:type="spellStart"/>
      <w:r w:rsidR="00D327F0">
        <w:rPr>
          <w:rFonts w:ascii="Times New Roman" w:eastAsia="Times New Roman" w:hAnsi="Times New Roman" w:cs="Times New Roman"/>
          <w:color w:val="000000" w:themeColor="text1"/>
        </w:rPr>
        <w:t>c</w:t>
      </w:r>
      <w:r w:rsidR="004505E5" w:rsidRPr="00BC756E">
        <w:rPr>
          <w:rFonts w:ascii="Times New Roman" w:eastAsia="Times New Roman" w:hAnsi="Times New Roman" w:cs="Times New Roman"/>
          <w:color w:val="000000" w:themeColor="text1"/>
        </w:rPr>
        <w:t>oho</w:t>
      </w:r>
      <w:proofErr w:type="spellEnd"/>
      <w:r w:rsidR="004505E5" w:rsidRPr="00BC756E">
        <w:rPr>
          <w:rFonts w:ascii="Times New Roman" w:eastAsia="Times New Roman" w:hAnsi="Times New Roman" w:cs="Times New Roman"/>
          <w:color w:val="000000" w:themeColor="text1"/>
        </w:rPr>
        <w:t xml:space="preserve"> and their prey </w:t>
      </w:r>
      <w:r w:rsidR="00B404E1" w:rsidRPr="00BC756E">
        <w:rPr>
          <w:rFonts w:ascii="Times New Roman" w:eastAsia="Times New Roman" w:hAnsi="Times New Roman" w:cs="Times New Roman"/>
          <w:color w:val="000000" w:themeColor="text1"/>
        </w:rPr>
        <w:t>have high value in</w:t>
      </w:r>
      <w:r w:rsidR="00AB7F24" w:rsidRPr="00BC756E">
        <w:rPr>
          <w:rFonts w:ascii="Times New Roman" w:eastAsia="Times New Roman" w:hAnsi="Times New Roman" w:cs="Times New Roman"/>
          <w:color w:val="000000" w:themeColor="text1"/>
        </w:rPr>
        <w:t xml:space="preserve"> </w:t>
      </w:r>
      <w:r w:rsidR="00DB365E" w:rsidRPr="00BC756E">
        <w:rPr>
          <w:rFonts w:ascii="Times New Roman" w:eastAsia="Times New Roman" w:hAnsi="Times New Roman" w:cs="Times New Roman"/>
          <w:color w:val="000000" w:themeColor="text1"/>
        </w:rPr>
        <w:t>the</w:t>
      </w:r>
      <w:r w:rsidR="00AB7F24" w:rsidRPr="00BC756E">
        <w:rPr>
          <w:rFonts w:ascii="Times New Roman" w:eastAsia="Times New Roman" w:hAnsi="Times New Roman" w:cs="Times New Roman"/>
          <w:color w:val="000000" w:themeColor="text1"/>
        </w:rPr>
        <w:t xml:space="preserve"> mana</w:t>
      </w:r>
      <w:r w:rsidR="00B404E1" w:rsidRPr="00BC756E">
        <w:rPr>
          <w:rFonts w:ascii="Times New Roman" w:eastAsia="Times New Roman" w:hAnsi="Times New Roman" w:cs="Times New Roman"/>
          <w:color w:val="000000" w:themeColor="text1"/>
        </w:rPr>
        <w:t>gement of freshwater ecosystems</w:t>
      </w:r>
      <w:r w:rsidR="00AC5AC7" w:rsidRPr="00BC756E">
        <w:rPr>
          <w:rFonts w:ascii="Times New Roman" w:eastAsia="Times New Roman" w:hAnsi="Times New Roman" w:cs="Times New Roman"/>
          <w:color w:val="000000" w:themeColor="text1"/>
        </w:rPr>
        <w:t>.</w:t>
      </w:r>
      <w:r w:rsidR="00C47D43" w:rsidRPr="00BC756E">
        <w:rPr>
          <w:rFonts w:ascii="Times New Roman" w:eastAsia="Times New Roman" w:hAnsi="Times New Roman" w:cs="Times New Roman"/>
          <w:color w:val="000000" w:themeColor="text1"/>
        </w:rPr>
        <w:t xml:space="preserve"> </w:t>
      </w:r>
      <w:r w:rsidR="00FA5ABB" w:rsidRPr="00BC756E">
        <w:rPr>
          <w:rFonts w:ascii="Times New Roman" w:eastAsia="Times New Roman" w:hAnsi="Times New Roman" w:cs="Times New Roman"/>
          <w:color w:val="000000" w:themeColor="text1"/>
        </w:rPr>
        <w:t xml:space="preserve">The following project will ask: </w:t>
      </w:r>
      <w:r w:rsidR="002D3504" w:rsidRPr="00BC756E">
        <w:rPr>
          <w:rFonts w:ascii="Times New Roman" w:eastAsia="Times New Roman" w:hAnsi="Times New Roman" w:cs="Times New Roman"/>
          <w:color w:val="000000" w:themeColor="text1"/>
        </w:rPr>
        <w:t>can</w:t>
      </w:r>
      <w:r w:rsidR="004B6784" w:rsidRPr="00BC756E">
        <w:rPr>
          <w:rFonts w:ascii="Times New Roman" w:eastAsia="Times New Roman" w:hAnsi="Times New Roman" w:cs="Times New Roman"/>
          <w:color w:val="000000" w:themeColor="text1"/>
        </w:rPr>
        <w:t xml:space="preserve"> </w:t>
      </w:r>
      <w:r w:rsidR="004C45AD" w:rsidRPr="00BC756E">
        <w:rPr>
          <w:rFonts w:ascii="Times New Roman" w:eastAsia="Times New Roman" w:hAnsi="Times New Roman" w:cs="Times New Roman"/>
          <w:color w:val="000000" w:themeColor="text1"/>
        </w:rPr>
        <w:t xml:space="preserve">a single </w:t>
      </w:r>
      <w:r w:rsidR="004B6784" w:rsidRPr="00BC756E">
        <w:rPr>
          <w:rFonts w:ascii="Times New Roman" w:eastAsia="Times New Roman" w:hAnsi="Times New Roman" w:cs="Times New Roman"/>
          <w:color w:val="000000" w:themeColor="text1"/>
        </w:rPr>
        <w:t xml:space="preserve">eDNA </w:t>
      </w:r>
      <w:r w:rsidR="004C45AD" w:rsidRPr="00BC756E">
        <w:rPr>
          <w:rFonts w:ascii="Times New Roman" w:eastAsia="Times New Roman" w:hAnsi="Times New Roman" w:cs="Times New Roman"/>
          <w:color w:val="000000" w:themeColor="text1"/>
        </w:rPr>
        <w:t xml:space="preserve">sampling framework </w:t>
      </w:r>
      <w:r w:rsidR="002D3504" w:rsidRPr="00BC756E">
        <w:rPr>
          <w:rFonts w:ascii="Times New Roman" w:eastAsia="Times New Roman" w:hAnsi="Times New Roman" w:cs="Times New Roman"/>
          <w:color w:val="000000" w:themeColor="text1"/>
        </w:rPr>
        <w:t>accomplish this goal</w:t>
      </w:r>
      <w:r w:rsidR="004B6784" w:rsidRPr="00BC756E">
        <w:rPr>
          <w:rFonts w:ascii="Times New Roman" w:eastAsia="Times New Roman" w:hAnsi="Times New Roman" w:cs="Times New Roman"/>
          <w:color w:val="000000" w:themeColor="text1"/>
        </w:rPr>
        <w:t xml:space="preserve">? </w:t>
      </w:r>
    </w:p>
    <w:p w14:paraId="70A6F43C" w14:textId="3D78E7CA" w:rsidR="000B49E8" w:rsidRPr="00BC756E" w:rsidRDefault="000B49E8" w:rsidP="000B49E8">
      <w:pPr>
        <w:spacing w:before="100" w:beforeAutospacing="1" w:after="100" w:afterAutospacing="1"/>
        <w:rPr>
          <w:rFonts w:ascii="Times New Roman" w:eastAsia="Times New Roman" w:hAnsi="Times New Roman" w:cs="Times New Roman"/>
          <w:color w:val="000000" w:themeColor="text1"/>
        </w:rPr>
      </w:pPr>
      <w:r w:rsidRPr="002C6CB9">
        <w:rPr>
          <w:rFonts w:ascii="Times New Roman" w:eastAsia="Times New Roman" w:hAnsi="Times New Roman" w:cs="Times New Roman"/>
          <w:color w:val="000000" w:themeColor="text1"/>
        </w:rPr>
        <w:lastRenderedPageBreak/>
        <w:t>To improve the health of salmon populations in the Pacific Northwest, the 9</w:t>
      </w:r>
      <w:r w:rsidRPr="00672468">
        <w:rPr>
          <w:rFonts w:ascii="Times New Roman" w:eastAsia="Times New Roman" w:hAnsi="Times New Roman" w:cs="Times New Roman"/>
          <w:color w:val="000000" w:themeColor="text1"/>
          <w:vertAlign w:val="superscript"/>
        </w:rPr>
        <w:t>th</w:t>
      </w:r>
      <w:r w:rsidRPr="002C6CB9">
        <w:rPr>
          <w:rFonts w:ascii="Times New Roman" w:eastAsia="Times New Roman" w:hAnsi="Times New Roman" w:cs="Times New Roman"/>
          <w:color w:val="000000" w:themeColor="text1"/>
        </w:rPr>
        <w:t xml:space="preserve"> U.S. Circuit Court of Appeals (and later, the U.S. Supreme Court) confirmed that Washington state was financially responsible for removing hundreds of culverts that would otherwise block migratory fishes</w:t>
      </w:r>
      <w:ins w:id="9" w:author="Elizabeth Anne Andruszkiewicz" w:date="2021-12-07T14:58:00Z">
        <w:r w:rsidR="00D23CE5">
          <w:rPr>
            <w:rFonts w:ascii="Times New Roman" w:eastAsia="Times New Roman" w:hAnsi="Times New Roman" w:cs="Times New Roman"/>
            <w:color w:val="000000" w:themeColor="text1"/>
          </w:rPr>
          <w:t xml:space="preserve">, including </w:t>
        </w:r>
        <w:proofErr w:type="spellStart"/>
        <w:r w:rsidR="00D23CE5">
          <w:rPr>
            <w:rFonts w:ascii="Times New Roman" w:eastAsia="Times New Roman" w:hAnsi="Times New Roman" w:cs="Times New Roman"/>
            <w:color w:val="000000" w:themeColor="text1"/>
          </w:rPr>
          <w:t>coho</w:t>
        </w:r>
        <w:proofErr w:type="spellEnd"/>
        <w:r w:rsidR="00D23CE5">
          <w:rPr>
            <w:rFonts w:ascii="Times New Roman" w:eastAsia="Times New Roman" w:hAnsi="Times New Roman" w:cs="Times New Roman"/>
            <w:color w:val="000000" w:themeColor="text1"/>
          </w:rPr>
          <w:t xml:space="preserve"> salmon</w:t>
        </w:r>
      </w:ins>
      <w:r w:rsidRPr="002C6CB9">
        <w:rPr>
          <w:rFonts w:ascii="Times New Roman" w:eastAsia="Times New Roman" w:hAnsi="Times New Roman" w:cs="Times New Roman"/>
          <w:color w:val="000000" w:themeColor="text1"/>
        </w:rPr>
        <w:t xml:space="preserve"> (Pease and White 2019). </w:t>
      </w:r>
      <w:r w:rsidRPr="00BC756E">
        <w:rPr>
          <w:rFonts w:ascii="Times New Roman" w:eastAsia="Times New Roman" w:hAnsi="Times New Roman" w:cs="Times New Roman"/>
          <w:color w:val="000000" w:themeColor="text1"/>
        </w:rPr>
        <w:t xml:space="preserve">To document community and fish passage changes associated with a recent culvert removal project </w:t>
      </w:r>
      <w:r>
        <w:rPr>
          <w:rFonts w:ascii="Times New Roman" w:eastAsia="Times New Roman" w:hAnsi="Times New Roman" w:cs="Times New Roman"/>
          <w:color w:val="000000" w:themeColor="text1"/>
        </w:rPr>
        <w:t>in Padden Creek</w:t>
      </w:r>
      <w:r w:rsidRPr="00BC756E">
        <w:rPr>
          <w:rFonts w:ascii="Times New Roman" w:eastAsia="Times New Roman" w:hAnsi="Times New Roman" w:cs="Times New Roman"/>
          <w:color w:val="000000" w:themeColor="text1"/>
        </w:rPr>
        <w:t xml:space="preserve">, WA, researchers </w:t>
      </w:r>
      <w:r w:rsidR="00AB40A8">
        <w:rPr>
          <w:rFonts w:ascii="Times New Roman" w:eastAsia="Times New Roman" w:hAnsi="Times New Roman" w:cs="Times New Roman"/>
          <w:color w:val="000000" w:themeColor="text1"/>
        </w:rPr>
        <w:t>in</w:t>
      </w:r>
      <w:r w:rsidRPr="00BC756E">
        <w:rPr>
          <w:rFonts w:ascii="Times New Roman" w:eastAsia="Times New Roman" w:hAnsi="Times New Roman" w:cs="Times New Roman"/>
          <w:color w:val="000000" w:themeColor="text1"/>
        </w:rPr>
        <w:t xml:space="preserve"> the </w:t>
      </w:r>
      <w:r w:rsidR="00AB40A8">
        <w:rPr>
          <w:rFonts w:ascii="Times New Roman" w:eastAsia="Times New Roman" w:hAnsi="Times New Roman" w:cs="Times New Roman"/>
          <w:color w:val="000000" w:themeColor="text1"/>
        </w:rPr>
        <w:t xml:space="preserve">Kelly Lab of the </w:t>
      </w:r>
      <w:r w:rsidRPr="00BC756E">
        <w:rPr>
          <w:rFonts w:ascii="Times New Roman" w:eastAsia="Times New Roman" w:hAnsi="Times New Roman" w:cs="Times New Roman"/>
          <w:color w:val="000000" w:themeColor="text1"/>
        </w:rPr>
        <w:t xml:space="preserve">University of Washington have collected water samples containing eDNA from </w:t>
      </w:r>
      <w:r>
        <w:rPr>
          <w:rFonts w:ascii="Times New Roman" w:eastAsia="Times New Roman" w:hAnsi="Times New Roman" w:cs="Times New Roman"/>
          <w:color w:val="000000" w:themeColor="text1"/>
        </w:rPr>
        <w:t>Padden Creek</w:t>
      </w:r>
      <w:r w:rsidRPr="00BC756E">
        <w:rPr>
          <w:rFonts w:ascii="Times New Roman" w:eastAsia="Times New Roman" w:hAnsi="Times New Roman" w:cs="Times New Roman"/>
          <w:color w:val="000000" w:themeColor="text1"/>
        </w:rPr>
        <w:t xml:space="preserve"> and</w:t>
      </w:r>
      <w:r>
        <w:rPr>
          <w:rFonts w:ascii="Times New Roman" w:eastAsia="Times New Roman" w:hAnsi="Times New Roman" w:cs="Times New Roman"/>
          <w:color w:val="000000" w:themeColor="text1"/>
        </w:rPr>
        <w:t xml:space="preserve"> additional</w:t>
      </w:r>
      <w:r w:rsidRPr="00BC756E">
        <w:rPr>
          <w:rFonts w:ascii="Times New Roman" w:eastAsia="Times New Roman" w:hAnsi="Times New Roman" w:cs="Times New Roman"/>
          <w:color w:val="000000" w:themeColor="text1"/>
        </w:rPr>
        <w:t xml:space="preserve"> creeks (restored or unrestored</w:t>
      </w:r>
      <w:r>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 xml:space="preserve">in the surrounding watershed.  </w:t>
      </w:r>
    </w:p>
    <w:p w14:paraId="363246C1" w14:textId="30D2E73A" w:rsidR="00FE4558" w:rsidRPr="00BC756E" w:rsidRDefault="00CC44ED" w:rsidP="00A41472">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Sampling conducted above and below a</w:t>
      </w:r>
      <w:r w:rsidR="00FE4558" w:rsidRPr="00BC756E">
        <w:rPr>
          <w:rFonts w:ascii="Times New Roman" w:eastAsia="Times New Roman" w:hAnsi="Times New Roman" w:cs="Times New Roman"/>
          <w:color w:val="000000" w:themeColor="text1"/>
        </w:rPr>
        <w:t xml:space="preserve"> barrier to fish passage in Padden Creek</w:t>
      </w:r>
      <w:r w:rsidR="00660B1E">
        <w:rPr>
          <w:rFonts w:ascii="Times New Roman" w:eastAsia="Times New Roman" w:hAnsi="Times New Roman" w:cs="Times New Roman"/>
          <w:color w:val="000000" w:themeColor="text1"/>
        </w:rPr>
        <w:t xml:space="preserve"> </w:t>
      </w:r>
      <w:r w:rsidR="00FE4558" w:rsidRPr="00BC756E">
        <w:rPr>
          <w:rFonts w:ascii="Times New Roman" w:eastAsia="Times New Roman" w:hAnsi="Times New Roman" w:cs="Times New Roman"/>
          <w:color w:val="000000" w:themeColor="text1"/>
        </w:rPr>
        <w:t xml:space="preserve">presents a unique opportunity to capture aquatic insect abundance in the presence and absence of </w:t>
      </w:r>
      <w:proofErr w:type="spellStart"/>
      <w:r w:rsidR="00FE4558">
        <w:rPr>
          <w:rFonts w:ascii="Times New Roman" w:eastAsia="Times New Roman" w:hAnsi="Times New Roman" w:cs="Times New Roman"/>
          <w:color w:val="000000" w:themeColor="text1"/>
        </w:rPr>
        <w:t>c</w:t>
      </w:r>
      <w:r w:rsidR="00FE4558" w:rsidRPr="00BC756E">
        <w:rPr>
          <w:rFonts w:ascii="Times New Roman" w:eastAsia="Times New Roman" w:hAnsi="Times New Roman" w:cs="Times New Roman"/>
          <w:color w:val="000000" w:themeColor="text1"/>
        </w:rPr>
        <w:t>oho</w:t>
      </w:r>
      <w:proofErr w:type="spellEnd"/>
      <w:r w:rsidR="00FE4558" w:rsidRPr="00BC756E">
        <w:rPr>
          <w:rFonts w:ascii="Times New Roman" w:eastAsia="Times New Roman" w:hAnsi="Times New Roman" w:cs="Times New Roman"/>
          <w:color w:val="000000" w:themeColor="text1"/>
        </w:rPr>
        <w:t xml:space="preserve"> salmon. Juvenile </w:t>
      </w:r>
      <w:proofErr w:type="spellStart"/>
      <w:r w:rsidR="00FE4558">
        <w:rPr>
          <w:rFonts w:ascii="Times New Roman" w:eastAsia="Times New Roman" w:hAnsi="Times New Roman" w:cs="Times New Roman"/>
          <w:color w:val="000000" w:themeColor="text1"/>
        </w:rPr>
        <w:t>c</w:t>
      </w:r>
      <w:r w:rsidR="00FE4558" w:rsidRPr="00BC756E">
        <w:rPr>
          <w:rFonts w:ascii="Times New Roman" w:eastAsia="Times New Roman" w:hAnsi="Times New Roman" w:cs="Times New Roman"/>
          <w:color w:val="000000" w:themeColor="text1"/>
        </w:rPr>
        <w:t>oho</w:t>
      </w:r>
      <w:proofErr w:type="spellEnd"/>
      <w:r w:rsidR="00FE4558" w:rsidRPr="00BC756E">
        <w:rPr>
          <w:rFonts w:ascii="Times New Roman" w:eastAsia="Times New Roman" w:hAnsi="Times New Roman" w:cs="Times New Roman"/>
          <w:color w:val="000000" w:themeColor="text1"/>
        </w:rPr>
        <w:t xml:space="preserve"> salmon migrate downstream during late spring (April—June) while consuming aquatic and terrestrial vertebrates; spawning adults do not eat </w:t>
      </w:r>
      <w:r w:rsidR="000B49E8">
        <w:rPr>
          <w:rFonts w:ascii="Times New Roman" w:eastAsia="Times New Roman" w:hAnsi="Times New Roman" w:cs="Times New Roman"/>
          <w:color w:val="000000" w:themeColor="text1"/>
        </w:rPr>
        <w:t>during</w:t>
      </w:r>
      <w:r w:rsidR="00FE4558" w:rsidRPr="00BC756E">
        <w:rPr>
          <w:rFonts w:ascii="Times New Roman" w:eastAsia="Times New Roman" w:hAnsi="Times New Roman" w:cs="Times New Roman"/>
          <w:color w:val="000000" w:themeColor="text1"/>
        </w:rPr>
        <w:t xml:space="preserve"> their </w:t>
      </w:r>
      <w:r w:rsidR="000B49E8">
        <w:rPr>
          <w:rFonts w:ascii="Times New Roman" w:eastAsia="Times New Roman" w:hAnsi="Times New Roman" w:cs="Times New Roman"/>
          <w:color w:val="000000" w:themeColor="text1"/>
        </w:rPr>
        <w:t>run upstream</w:t>
      </w:r>
      <w:r w:rsidR="00FE4558">
        <w:rPr>
          <w:rFonts w:ascii="Times New Roman" w:eastAsia="Times New Roman" w:hAnsi="Times New Roman" w:cs="Times New Roman"/>
          <w:color w:val="000000" w:themeColor="text1"/>
        </w:rPr>
        <w:t xml:space="preserve"> (</w:t>
      </w:r>
      <w:proofErr w:type="spellStart"/>
      <w:r w:rsidR="00FE4558" w:rsidRPr="00D327F0">
        <w:rPr>
          <w:rFonts w:ascii="Times New Roman" w:eastAsia="Times New Roman" w:hAnsi="Times New Roman" w:cs="Times New Roman"/>
          <w:color w:val="000000" w:themeColor="text1"/>
        </w:rPr>
        <w:t>Logerwell</w:t>
      </w:r>
      <w:proofErr w:type="spellEnd"/>
      <w:r w:rsidR="00FE4558">
        <w:rPr>
          <w:rFonts w:ascii="Times New Roman" w:eastAsia="Times New Roman" w:hAnsi="Times New Roman" w:cs="Times New Roman"/>
          <w:color w:val="000000" w:themeColor="text1"/>
        </w:rPr>
        <w:t xml:space="preserve"> et al. 2003)</w:t>
      </w:r>
      <w:r w:rsidR="00FE4558" w:rsidRPr="00BC756E">
        <w:rPr>
          <w:rFonts w:ascii="Times New Roman" w:eastAsia="Times New Roman" w:hAnsi="Times New Roman" w:cs="Times New Roman"/>
          <w:color w:val="000000" w:themeColor="text1"/>
        </w:rPr>
        <w:t>.</w:t>
      </w:r>
      <w:r w:rsidR="003E68EA">
        <w:rPr>
          <w:rFonts w:ascii="Times New Roman" w:eastAsia="Times New Roman" w:hAnsi="Times New Roman" w:cs="Times New Roman"/>
          <w:color w:val="000000" w:themeColor="text1"/>
        </w:rPr>
        <w:t xml:space="preserve"> </w:t>
      </w:r>
      <w:r w:rsidR="00FE4558" w:rsidRPr="00BC756E">
        <w:rPr>
          <w:rFonts w:ascii="Times New Roman" w:eastAsia="Times New Roman" w:hAnsi="Times New Roman" w:cs="Times New Roman"/>
          <w:color w:val="000000" w:themeColor="text1"/>
        </w:rPr>
        <w:t xml:space="preserve">This project will use </w:t>
      </w:r>
      <w:r w:rsidR="003E68EA">
        <w:rPr>
          <w:rFonts w:ascii="Times New Roman" w:eastAsia="Times New Roman" w:hAnsi="Times New Roman" w:cs="Times New Roman"/>
          <w:color w:val="000000" w:themeColor="text1"/>
        </w:rPr>
        <w:t xml:space="preserve">eDNA collected from </w:t>
      </w:r>
      <w:r w:rsidR="00FE4558" w:rsidRPr="00BC756E">
        <w:rPr>
          <w:rFonts w:ascii="Times New Roman" w:eastAsia="Times New Roman" w:hAnsi="Times New Roman" w:cs="Times New Roman"/>
          <w:color w:val="000000" w:themeColor="text1"/>
        </w:rPr>
        <w:t>water samples upstream of the culvert at Padden Creek to assess how the abundance</w:t>
      </w:r>
      <w:r w:rsidR="00FE4558">
        <w:rPr>
          <w:rFonts w:ascii="Times New Roman" w:eastAsia="Times New Roman" w:hAnsi="Times New Roman" w:cs="Times New Roman"/>
          <w:color w:val="000000" w:themeColor="text1"/>
        </w:rPr>
        <w:t>s</w:t>
      </w:r>
      <w:r w:rsidR="00FE4558" w:rsidRPr="00BC756E">
        <w:rPr>
          <w:rFonts w:ascii="Times New Roman" w:eastAsia="Times New Roman" w:hAnsi="Times New Roman" w:cs="Times New Roman"/>
          <w:color w:val="000000" w:themeColor="text1"/>
        </w:rPr>
        <w:t xml:space="preserve"> of </w:t>
      </w:r>
      <w:r w:rsidR="00FE4558">
        <w:rPr>
          <w:rFonts w:ascii="Times New Roman" w:eastAsia="Times New Roman" w:hAnsi="Times New Roman" w:cs="Times New Roman"/>
          <w:color w:val="000000" w:themeColor="text1"/>
        </w:rPr>
        <w:t>common</w:t>
      </w:r>
      <w:r w:rsidR="00FE4558" w:rsidRPr="00BC756E">
        <w:rPr>
          <w:rFonts w:ascii="Times New Roman" w:eastAsia="Times New Roman" w:hAnsi="Times New Roman" w:cs="Times New Roman"/>
          <w:color w:val="000000" w:themeColor="text1"/>
        </w:rPr>
        <w:t xml:space="preserve"> aquatic </w:t>
      </w:r>
      <w:r w:rsidR="00FE4558">
        <w:rPr>
          <w:rFonts w:ascii="Times New Roman" w:eastAsia="Times New Roman" w:hAnsi="Times New Roman" w:cs="Times New Roman"/>
          <w:color w:val="000000" w:themeColor="text1"/>
        </w:rPr>
        <w:t>insect</w:t>
      </w:r>
      <w:r w:rsidR="00FE4558" w:rsidRPr="00BC756E">
        <w:rPr>
          <w:rFonts w:ascii="Times New Roman" w:eastAsia="Times New Roman" w:hAnsi="Times New Roman" w:cs="Times New Roman"/>
          <w:color w:val="000000" w:themeColor="text1"/>
        </w:rPr>
        <w:t xml:space="preserve"> prey types </w:t>
      </w:r>
      <w:r w:rsidR="00200D84">
        <w:rPr>
          <w:rFonts w:ascii="Times New Roman" w:eastAsia="Times New Roman" w:hAnsi="Times New Roman" w:cs="Times New Roman"/>
          <w:color w:val="000000" w:themeColor="text1"/>
        </w:rPr>
        <w:t xml:space="preserve">of </w:t>
      </w:r>
      <w:proofErr w:type="spellStart"/>
      <w:r w:rsidR="00200D84">
        <w:rPr>
          <w:rFonts w:ascii="Times New Roman" w:eastAsia="Times New Roman" w:hAnsi="Times New Roman" w:cs="Times New Roman"/>
          <w:color w:val="000000" w:themeColor="text1"/>
        </w:rPr>
        <w:t>coho</w:t>
      </w:r>
      <w:proofErr w:type="spellEnd"/>
      <w:r w:rsidR="00200D84">
        <w:rPr>
          <w:rFonts w:ascii="Times New Roman" w:eastAsia="Times New Roman" w:hAnsi="Times New Roman" w:cs="Times New Roman"/>
          <w:color w:val="000000" w:themeColor="text1"/>
        </w:rPr>
        <w:t xml:space="preserve"> salmon are affected by</w:t>
      </w:r>
      <w:r w:rsidR="00FE4558" w:rsidRPr="00BC756E">
        <w:rPr>
          <w:rFonts w:ascii="Times New Roman" w:eastAsia="Times New Roman" w:hAnsi="Times New Roman" w:cs="Times New Roman"/>
          <w:color w:val="000000" w:themeColor="text1"/>
        </w:rPr>
        <w:t xml:space="preserve"> different densities of juvenile </w:t>
      </w:r>
      <w:r w:rsidR="00FE4558">
        <w:rPr>
          <w:rFonts w:ascii="Times New Roman" w:eastAsia="Times New Roman" w:hAnsi="Times New Roman" w:cs="Times New Roman"/>
          <w:color w:val="000000" w:themeColor="text1"/>
        </w:rPr>
        <w:t>salmon</w:t>
      </w:r>
      <w:r w:rsidR="00FE4558" w:rsidRPr="00BC756E">
        <w:rPr>
          <w:rFonts w:ascii="Times New Roman" w:eastAsia="Times New Roman" w:hAnsi="Times New Roman" w:cs="Times New Roman"/>
          <w:color w:val="000000" w:themeColor="text1"/>
        </w:rPr>
        <w:t>, and subsequent predation, throughout the year.</w:t>
      </w:r>
      <w:r w:rsidR="003E68EA">
        <w:rPr>
          <w:rFonts w:ascii="Times New Roman" w:eastAsia="Times New Roman" w:hAnsi="Times New Roman" w:cs="Times New Roman"/>
          <w:color w:val="000000" w:themeColor="text1"/>
        </w:rPr>
        <w:t xml:space="preserve"> </w:t>
      </w:r>
      <w:r w:rsidR="00FE4558">
        <w:rPr>
          <w:rFonts w:ascii="Times New Roman" w:eastAsia="Times New Roman" w:hAnsi="Times New Roman" w:cs="Times New Roman"/>
          <w:color w:val="000000" w:themeColor="text1"/>
        </w:rPr>
        <w:t>Seasonal stochasticity in</w:t>
      </w:r>
      <w:r w:rsidR="00FE4558" w:rsidRPr="00BC756E">
        <w:rPr>
          <w:rFonts w:ascii="Times New Roman" w:eastAsia="Times New Roman" w:hAnsi="Times New Roman" w:cs="Times New Roman"/>
          <w:color w:val="000000" w:themeColor="text1"/>
        </w:rPr>
        <w:t xml:space="preserve"> prey abundance</w:t>
      </w:r>
      <w:r w:rsidR="000B49E8">
        <w:rPr>
          <w:rFonts w:ascii="Times New Roman" w:eastAsia="Times New Roman" w:hAnsi="Times New Roman" w:cs="Times New Roman"/>
          <w:color w:val="000000" w:themeColor="text1"/>
        </w:rPr>
        <w:t xml:space="preserve">, in the absence of </w:t>
      </w:r>
      <w:proofErr w:type="spellStart"/>
      <w:r w:rsidR="000B49E8">
        <w:rPr>
          <w:rFonts w:ascii="Times New Roman" w:eastAsia="Times New Roman" w:hAnsi="Times New Roman" w:cs="Times New Roman"/>
          <w:color w:val="000000" w:themeColor="text1"/>
        </w:rPr>
        <w:t>coho</w:t>
      </w:r>
      <w:proofErr w:type="spellEnd"/>
      <w:r w:rsidR="000B49E8">
        <w:rPr>
          <w:rFonts w:ascii="Times New Roman" w:eastAsia="Times New Roman" w:hAnsi="Times New Roman" w:cs="Times New Roman"/>
          <w:color w:val="000000" w:themeColor="text1"/>
        </w:rPr>
        <w:t xml:space="preserve"> salmon,</w:t>
      </w:r>
      <w:r w:rsidR="00FE4558" w:rsidRPr="00BC756E">
        <w:rPr>
          <w:rFonts w:ascii="Times New Roman" w:eastAsia="Times New Roman" w:hAnsi="Times New Roman" w:cs="Times New Roman"/>
          <w:color w:val="000000" w:themeColor="text1"/>
        </w:rPr>
        <w:t xml:space="preserve"> will be </w:t>
      </w:r>
      <w:r w:rsidR="000B49E8">
        <w:rPr>
          <w:rFonts w:ascii="Times New Roman" w:eastAsia="Times New Roman" w:hAnsi="Times New Roman" w:cs="Times New Roman"/>
          <w:color w:val="000000" w:themeColor="text1"/>
        </w:rPr>
        <w:t>documented</w:t>
      </w:r>
      <w:r w:rsidR="00FE4558" w:rsidRPr="00BC756E">
        <w:rPr>
          <w:rFonts w:ascii="Times New Roman" w:eastAsia="Times New Roman" w:hAnsi="Times New Roman" w:cs="Times New Roman"/>
          <w:color w:val="000000" w:themeColor="text1"/>
        </w:rPr>
        <w:t xml:space="preserve"> downstream of the culvert within the same time frame.</w:t>
      </w:r>
      <w:r w:rsidR="00FE4558">
        <w:rPr>
          <w:rFonts w:ascii="Times New Roman" w:eastAsia="Times New Roman" w:hAnsi="Times New Roman" w:cs="Times New Roman"/>
          <w:color w:val="000000" w:themeColor="text1"/>
        </w:rPr>
        <w:t xml:space="preserve"> </w:t>
      </w:r>
    </w:p>
    <w:p w14:paraId="6EC0CA14" w14:textId="77777777" w:rsidR="0094739D" w:rsidRPr="00BC756E" w:rsidRDefault="0094739D" w:rsidP="0094739D">
      <w:pPr>
        <w:spacing w:before="100" w:beforeAutospacing="1" w:after="100" w:afterAutospacing="1"/>
        <w:rPr>
          <w:rFonts w:ascii="Times New Roman" w:eastAsia="Times New Roman" w:hAnsi="Times New Roman" w:cs="Times New Roman"/>
          <w:color w:val="000000" w:themeColor="text1"/>
        </w:rPr>
      </w:pPr>
      <w:r w:rsidRPr="006A7478">
        <w:rPr>
          <w:rFonts w:ascii="Times New Roman,Bold" w:eastAsia="Times New Roman" w:hAnsi="Times New Roman,Bold" w:cs="Times New Roman"/>
          <w:color w:val="000000" w:themeColor="text1"/>
        </w:rPr>
        <w:t>Hypotheses</w:t>
      </w:r>
    </w:p>
    <w:p w14:paraId="27FA5E47" w14:textId="7005B2EC" w:rsidR="00C62443" w:rsidRDefault="008A553D" w:rsidP="008A553D">
      <w:pPr>
        <w:spacing w:before="100" w:beforeAutospacing="1" w:after="100" w:afterAutospacing="1"/>
        <w:ind w:left="720"/>
        <w:rPr>
          <w:rFonts w:ascii="Times New Roman" w:eastAsia="Times New Roman" w:hAnsi="Times New Roman" w:cs="Times New Roman"/>
          <w:color w:val="000000" w:themeColor="text1"/>
        </w:rPr>
      </w:pPr>
      <w:r w:rsidRPr="008A553D">
        <w:rPr>
          <w:rFonts w:ascii="Times New Roman" w:eastAsia="Times New Roman" w:hAnsi="Times New Roman" w:cs="Times New Roman"/>
          <w:i/>
          <w:iCs/>
          <w:color w:val="000000" w:themeColor="text1"/>
        </w:rPr>
        <w:t>Alternative</w:t>
      </w:r>
      <w:r>
        <w:rPr>
          <w:rFonts w:ascii="Times New Roman" w:eastAsia="Times New Roman" w:hAnsi="Times New Roman" w:cs="Times New Roman"/>
          <w:color w:val="000000" w:themeColor="text1"/>
        </w:rPr>
        <w:t xml:space="preserve">: </w:t>
      </w:r>
      <w:r w:rsidR="00C06EB5">
        <w:rPr>
          <w:rFonts w:ascii="Times New Roman" w:eastAsia="Times New Roman" w:hAnsi="Times New Roman" w:cs="Times New Roman"/>
          <w:color w:val="000000" w:themeColor="text1"/>
        </w:rPr>
        <w:t xml:space="preserve">Abundance indices derived from eDNA samples will reveal </w:t>
      </w:r>
      <w:r w:rsidR="00001C4C">
        <w:rPr>
          <w:rFonts w:ascii="Times New Roman" w:eastAsia="Times New Roman" w:hAnsi="Times New Roman" w:cs="Times New Roman"/>
          <w:color w:val="000000" w:themeColor="text1"/>
        </w:rPr>
        <w:t xml:space="preserve">a </w:t>
      </w:r>
      <w:r w:rsidR="00C06EB5">
        <w:rPr>
          <w:rFonts w:ascii="Times New Roman" w:eastAsia="Times New Roman" w:hAnsi="Times New Roman" w:cs="Times New Roman"/>
          <w:color w:val="000000" w:themeColor="text1"/>
        </w:rPr>
        <w:t xml:space="preserve">predator-prey </w:t>
      </w:r>
      <w:r w:rsidR="00001C4C">
        <w:rPr>
          <w:rFonts w:ascii="Times New Roman" w:eastAsia="Times New Roman" w:hAnsi="Times New Roman" w:cs="Times New Roman"/>
          <w:color w:val="000000" w:themeColor="text1"/>
        </w:rPr>
        <w:t>relationship</w:t>
      </w:r>
      <w:r w:rsidR="00C06EB5">
        <w:rPr>
          <w:rFonts w:ascii="Times New Roman" w:eastAsia="Times New Roman" w:hAnsi="Times New Roman" w:cs="Times New Roman"/>
          <w:color w:val="000000" w:themeColor="text1"/>
        </w:rPr>
        <w:t xml:space="preserve"> between </w:t>
      </w:r>
      <w:proofErr w:type="spellStart"/>
      <w:r w:rsidR="003F34C6">
        <w:rPr>
          <w:rFonts w:ascii="Times New Roman" w:eastAsia="Times New Roman" w:hAnsi="Times New Roman" w:cs="Times New Roman"/>
          <w:color w:val="000000" w:themeColor="text1"/>
        </w:rPr>
        <w:t>coho</w:t>
      </w:r>
      <w:proofErr w:type="spellEnd"/>
      <w:r w:rsidR="003F34C6">
        <w:rPr>
          <w:rFonts w:ascii="Times New Roman" w:eastAsia="Times New Roman" w:hAnsi="Times New Roman" w:cs="Times New Roman"/>
          <w:color w:val="000000" w:themeColor="text1"/>
        </w:rPr>
        <w:t xml:space="preserve"> salmon and select</w:t>
      </w:r>
      <w:r w:rsidR="0094739D" w:rsidRPr="00BC756E">
        <w:rPr>
          <w:rFonts w:ascii="Times New Roman" w:eastAsia="Times New Roman" w:hAnsi="Times New Roman" w:cs="Times New Roman"/>
          <w:color w:val="000000" w:themeColor="text1"/>
        </w:rPr>
        <w:t xml:space="preserve"> insect </w:t>
      </w:r>
      <w:r w:rsidR="00971136">
        <w:rPr>
          <w:rFonts w:ascii="Times New Roman" w:eastAsia="Times New Roman" w:hAnsi="Times New Roman" w:cs="Times New Roman"/>
          <w:color w:val="000000" w:themeColor="text1"/>
        </w:rPr>
        <w:t xml:space="preserve">prey </w:t>
      </w:r>
      <w:r w:rsidR="003F34C6">
        <w:rPr>
          <w:rFonts w:ascii="Times New Roman" w:eastAsia="Times New Roman" w:hAnsi="Times New Roman" w:cs="Times New Roman"/>
          <w:color w:val="000000" w:themeColor="text1"/>
        </w:rPr>
        <w:t>species</w:t>
      </w:r>
      <w:r w:rsidR="00001C4C">
        <w:rPr>
          <w:rFonts w:ascii="Times New Roman" w:eastAsia="Times New Roman" w:hAnsi="Times New Roman" w:cs="Times New Roman"/>
          <w:color w:val="000000" w:themeColor="text1"/>
        </w:rPr>
        <w:t xml:space="preserve">, where the abundance of </w:t>
      </w:r>
      <w:r w:rsidR="00921227">
        <w:rPr>
          <w:rFonts w:ascii="Times New Roman" w:eastAsia="Times New Roman" w:hAnsi="Times New Roman" w:cs="Times New Roman"/>
          <w:color w:val="000000" w:themeColor="text1"/>
        </w:rPr>
        <w:t>one</w:t>
      </w:r>
      <w:r w:rsidR="00001C4C">
        <w:rPr>
          <w:rFonts w:ascii="Times New Roman" w:eastAsia="Times New Roman" w:hAnsi="Times New Roman" w:cs="Times New Roman"/>
          <w:color w:val="000000" w:themeColor="text1"/>
        </w:rPr>
        <w:t xml:space="preserve"> group is </w:t>
      </w:r>
      <w:r w:rsidR="00456FAA">
        <w:rPr>
          <w:rFonts w:ascii="Times New Roman" w:eastAsia="Times New Roman" w:hAnsi="Times New Roman" w:cs="Times New Roman"/>
          <w:color w:val="000000" w:themeColor="text1"/>
        </w:rPr>
        <w:t xml:space="preserve">inversely proportional </w:t>
      </w:r>
      <w:r w:rsidR="00001C4C">
        <w:rPr>
          <w:rFonts w:ascii="Times New Roman" w:eastAsia="Times New Roman" w:hAnsi="Times New Roman" w:cs="Times New Roman"/>
          <w:color w:val="000000" w:themeColor="text1"/>
        </w:rPr>
        <w:t>the other</w:t>
      </w:r>
      <w:r w:rsidR="009C541E">
        <w:rPr>
          <w:rFonts w:ascii="Times New Roman" w:eastAsia="Times New Roman" w:hAnsi="Times New Roman" w:cs="Times New Roman"/>
          <w:color w:val="000000" w:themeColor="text1"/>
        </w:rPr>
        <w:t xml:space="preserve">. Fluctuations in the abundance of insects exposed to </w:t>
      </w:r>
      <w:proofErr w:type="spellStart"/>
      <w:r w:rsidR="009C541E">
        <w:rPr>
          <w:rFonts w:ascii="Times New Roman" w:eastAsia="Times New Roman" w:hAnsi="Times New Roman" w:cs="Times New Roman"/>
          <w:color w:val="000000" w:themeColor="text1"/>
        </w:rPr>
        <w:t>coho</w:t>
      </w:r>
      <w:proofErr w:type="spellEnd"/>
      <w:r w:rsidR="009C541E">
        <w:rPr>
          <w:rFonts w:ascii="Times New Roman" w:eastAsia="Times New Roman" w:hAnsi="Times New Roman" w:cs="Times New Roman"/>
          <w:color w:val="000000" w:themeColor="text1"/>
        </w:rPr>
        <w:t xml:space="preserve"> salmon are unexplained by </w:t>
      </w:r>
      <w:r w:rsidR="00B73C88">
        <w:rPr>
          <w:rFonts w:ascii="Times New Roman" w:eastAsia="Times New Roman" w:hAnsi="Times New Roman" w:cs="Times New Roman"/>
          <w:color w:val="000000" w:themeColor="text1"/>
        </w:rPr>
        <w:t>stochasticity</w:t>
      </w:r>
      <w:r w:rsidR="009C541E">
        <w:rPr>
          <w:rFonts w:ascii="Times New Roman" w:eastAsia="Times New Roman" w:hAnsi="Times New Roman" w:cs="Times New Roman"/>
          <w:color w:val="000000" w:themeColor="text1"/>
        </w:rPr>
        <w:t xml:space="preserve"> in </w:t>
      </w:r>
      <w:r w:rsidR="00B73C88">
        <w:rPr>
          <w:rFonts w:ascii="Times New Roman" w:eastAsia="Times New Roman" w:hAnsi="Times New Roman" w:cs="Times New Roman"/>
          <w:color w:val="000000" w:themeColor="text1"/>
        </w:rPr>
        <w:t xml:space="preserve">insect abundance where salmon are absent. </w:t>
      </w:r>
    </w:p>
    <w:p w14:paraId="2AE782D3" w14:textId="07422131" w:rsidR="008A553D" w:rsidRDefault="008A553D" w:rsidP="006A7478">
      <w:pPr>
        <w:spacing w:before="100" w:beforeAutospacing="1" w:after="100" w:afterAutospacing="1"/>
        <w:ind w:left="720"/>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Null</w:t>
      </w:r>
      <w:r w:rsidRPr="008A553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E71D79">
        <w:rPr>
          <w:rFonts w:ascii="Times New Roman" w:eastAsia="Times New Roman" w:hAnsi="Times New Roman" w:cs="Times New Roman"/>
          <w:color w:val="000000" w:themeColor="text1"/>
        </w:rPr>
        <w:t xml:space="preserve">Abundance indices derived from eDNA samples do not show an inversely proportion relationship between </w:t>
      </w:r>
      <w:proofErr w:type="spellStart"/>
      <w:r w:rsidR="00E71D79">
        <w:rPr>
          <w:rFonts w:ascii="Times New Roman" w:eastAsia="Times New Roman" w:hAnsi="Times New Roman" w:cs="Times New Roman"/>
          <w:color w:val="000000" w:themeColor="text1"/>
        </w:rPr>
        <w:t>coho</w:t>
      </w:r>
      <w:proofErr w:type="spellEnd"/>
      <w:r w:rsidR="00E71D79">
        <w:rPr>
          <w:rFonts w:ascii="Times New Roman" w:eastAsia="Times New Roman" w:hAnsi="Times New Roman" w:cs="Times New Roman"/>
          <w:color w:val="000000" w:themeColor="text1"/>
        </w:rPr>
        <w:t xml:space="preserve"> salmon and select insect species that departs from fluctuations in insect abundance where salmon are absent.</w:t>
      </w:r>
      <w:r w:rsidR="00A05355">
        <w:rPr>
          <w:rFonts w:ascii="Times New Roman" w:eastAsia="Times New Roman" w:hAnsi="Times New Roman" w:cs="Times New Roman"/>
          <w:color w:val="000000" w:themeColor="text1"/>
        </w:rPr>
        <w:t xml:space="preserve">  </w:t>
      </w:r>
    </w:p>
    <w:p w14:paraId="1A2EA2DE" w14:textId="77777777" w:rsidR="00822EB8" w:rsidRDefault="00A41472" w:rsidP="00A41472">
      <w:pPr>
        <w:spacing w:before="100" w:beforeAutospacing="1" w:after="100" w:afterAutospacing="1"/>
        <w:rPr>
          <w:rFonts w:ascii="Times New Roman" w:eastAsia="Times New Roman" w:hAnsi="Times New Roman" w:cs="Times New Roman"/>
          <w:color w:val="000000" w:themeColor="text1"/>
        </w:rPr>
      </w:pPr>
      <w:r w:rsidRPr="009526BE">
        <w:rPr>
          <w:rFonts w:ascii="Times New Roman,Bold" w:eastAsia="Times New Roman" w:hAnsi="Times New Roman,Bold" w:cs="Times New Roman"/>
          <w:color w:val="000000" w:themeColor="text1"/>
        </w:rPr>
        <w:t>Methods</w:t>
      </w:r>
      <w:r w:rsidRPr="00BC756E">
        <w:rPr>
          <w:rFonts w:ascii="Times New Roman,Bold" w:eastAsia="Times New Roman" w:hAnsi="Times New Roman,Bold" w:cs="Times New Roman"/>
          <w:color w:val="000000" w:themeColor="text1"/>
        </w:rPr>
        <w:t xml:space="preserve"> </w:t>
      </w:r>
    </w:p>
    <w:p w14:paraId="1D1C5F57" w14:textId="0A2AD8B9" w:rsidR="00810C5E" w:rsidRPr="00822EB8" w:rsidRDefault="00180E51"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Italic" w:eastAsia="Times New Roman" w:hAnsi="Times New Roman,Italic" w:cs="Times New Roman"/>
          <w:color w:val="000000" w:themeColor="text1"/>
        </w:rPr>
        <w:t>Sampl</w:t>
      </w:r>
      <w:r w:rsidR="009A4004" w:rsidRPr="00BC756E">
        <w:rPr>
          <w:rFonts w:ascii="Times New Roman,Italic" w:eastAsia="Times New Roman" w:hAnsi="Times New Roman,Italic" w:cs="Times New Roman"/>
          <w:color w:val="000000" w:themeColor="text1"/>
        </w:rPr>
        <w:t>e Collection</w:t>
      </w:r>
      <w:r w:rsidR="00822EB8">
        <w:rPr>
          <w:rFonts w:ascii="Times New Roman,Italic" w:eastAsia="Times New Roman" w:hAnsi="Times New Roman,Italic" w:cs="Times New Roman"/>
          <w:color w:val="000000" w:themeColor="text1"/>
        </w:rPr>
        <w:t xml:space="preserve">, </w:t>
      </w:r>
      <w:r w:rsidR="009D3945" w:rsidRPr="00BC756E">
        <w:rPr>
          <w:rFonts w:ascii="Times New Roman,Italic" w:eastAsia="Times New Roman" w:hAnsi="Times New Roman,Italic" w:cs="Times New Roman"/>
          <w:color w:val="000000" w:themeColor="text1"/>
        </w:rPr>
        <w:t>Annotation</w:t>
      </w:r>
      <w:r w:rsidR="00837A0F" w:rsidRPr="00BC756E">
        <w:rPr>
          <w:rFonts w:ascii="Times New Roman,Italic" w:eastAsia="Times New Roman" w:hAnsi="Times New Roman,Italic" w:cs="Times New Roman"/>
          <w:color w:val="000000" w:themeColor="text1"/>
        </w:rPr>
        <w:t xml:space="preserve"> </w:t>
      </w:r>
      <w:r w:rsidR="00822EB8">
        <w:rPr>
          <w:rFonts w:ascii="Times New Roman,Italic" w:eastAsia="Times New Roman" w:hAnsi="Times New Roman,Italic" w:cs="Times New Roman"/>
          <w:color w:val="000000" w:themeColor="text1"/>
        </w:rPr>
        <w:t>&amp; Target Species</w:t>
      </w:r>
    </w:p>
    <w:p w14:paraId="6C628F53" w14:textId="0DFF1D48" w:rsidR="0052726B" w:rsidRPr="0052726B" w:rsidRDefault="002071E0" w:rsidP="0052726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Beginning in March 2020, w</w:t>
      </w:r>
      <w:r w:rsidR="00A15938" w:rsidRPr="00BC756E">
        <w:rPr>
          <w:rFonts w:ascii="Times New Roman" w:eastAsia="Times New Roman" w:hAnsi="Times New Roman" w:cs="Times New Roman"/>
          <w:color w:val="000000" w:themeColor="text1"/>
        </w:rPr>
        <w:t xml:space="preserve">ater samples </w:t>
      </w:r>
      <w:r w:rsidR="0052726B">
        <w:rPr>
          <w:rFonts w:ascii="Times New Roman" w:eastAsia="Times New Roman" w:hAnsi="Times New Roman" w:cs="Times New Roman"/>
          <w:color w:val="000000" w:themeColor="text1"/>
        </w:rPr>
        <w:t>were collected</w:t>
      </w:r>
      <w:r w:rsidR="00A15938" w:rsidRPr="00BC756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monthly</w:t>
      </w:r>
      <w:r w:rsidR="00F75D89" w:rsidRPr="00BC756E">
        <w:rPr>
          <w:rFonts w:ascii="Times New Roman" w:eastAsia="Times New Roman" w:hAnsi="Times New Roman" w:cs="Times New Roman"/>
          <w:color w:val="000000" w:themeColor="text1"/>
        </w:rPr>
        <w:t xml:space="preserve"> </w:t>
      </w:r>
      <w:r w:rsidR="00A15938" w:rsidRPr="00BC756E">
        <w:rPr>
          <w:rFonts w:ascii="Times New Roman" w:eastAsia="Times New Roman" w:hAnsi="Times New Roman" w:cs="Times New Roman"/>
          <w:color w:val="000000" w:themeColor="text1"/>
        </w:rPr>
        <w:t xml:space="preserve">from </w:t>
      </w:r>
      <w:r w:rsidR="00E84EE7">
        <w:rPr>
          <w:rFonts w:ascii="Times New Roman" w:eastAsia="Times New Roman" w:hAnsi="Times New Roman" w:cs="Times New Roman"/>
          <w:color w:val="000000" w:themeColor="text1"/>
        </w:rPr>
        <w:t>Padden</w:t>
      </w:r>
      <w:r>
        <w:rPr>
          <w:rFonts w:ascii="Times New Roman" w:eastAsia="Times New Roman" w:hAnsi="Times New Roman" w:cs="Times New Roman"/>
          <w:color w:val="000000" w:themeColor="text1"/>
        </w:rPr>
        <w:t>,</w:t>
      </w:r>
      <w:r w:rsidR="00885B32">
        <w:rPr>
          <w:rFonts w:ascii="Times New Roman" w:eastAsia="Times New Roman" w:hAnsi="Times New Roman" w:cs="Times New Roman"/>
          <w:color w:val="000000" w:themeColor="text1"/>
        </w:rPr>
        <w:t xml:space="preserve"> where each sample corresponds to a</w:t>
      </w:r>
      <w:r w:rsidR="001B21AF" w:rsidRPr="00BC756E">
        <w:rPr>
          <w:rFonts w:ascii="Times New Roman" w:eastAsia="Times New Roman" w:hAnsi="Times New Roman" w:cs="Times New Roman"/>
          <w:color w:val="000000" w:themeColor="text1"/>
        </w:rPr>
        <w:t xml:space="preserve"> </w:t>
      </w:r>
      <w:r w:rsidR="00885B32" w:rsidRPr="00BC756E">
        <w:rPr>
          <w:rFonts w:ascii="Times New Roman" w:eastAsia="Times New Roman" w:hAnsi="Times New Roman" w:cs="Times New Roman"/>
          <w:color w:val="000000" w:themeColor="text1"/>
        </w:rPr>
        <w:t>stream reach (upstream, downstream), stream site, and date</w:t>
      </w:r>
      <w:r w:rsidR="00885B32">
        <w:rPr>
          <w:rFonts w:ascii="Times New Roman" w:eastAsia="Times New Roman" w:hAnsi="Times New Roman" w:cs="Times New Roman"/>
          <w:color w:val="000000" w:themeColor="text1"/>
        </w:rPr>
        <w:t>.</w:t>
      </w:r>
      <w:r w:rsidR="00885B32" w:rsidRPr="00BC756E">
        <w:rPr>
          <w:rFonts w:ascii="Times New Roman" w:eastAsia="Times New Roman" w:hAnsi="Times New Roman" w:cs="Times New Roman"/>
          <w:color w:val="000000" w:themeColor="text1"/>
        </w:rPr>
        <w:t xml:space="preserve"> </w:t>
      </w:r>
      <w:r w:rsidR="00837A0F" w:rsidRPr="00BC756E">
        <w:rPr>
          <w:rFonts w:ascii="Times New Roman" w:eastAsia="Times New Roman" w:hAnsi="Times New Roman" w:cs="Times New Roman"/>
          <w:color w:val="000000" w:themeColor="text1"/>
        </w:rPr>
        <w:t xml:space="preserve">To </w:t>
      </w:r>
      <w:r w:rsidR="009D3945" w:rsidRPr="00BC756E">
        <w:rPr>
          <w:rFonts w:ascii="Times New Roman" w:eastAsia="Times New Roman" w:hAnsi="Times New Roman" w:cs="Times New Roman"/>
          <w:color w:val="000000" w:themeColor="text1"/>
        </w:rPr>
        <w:t xml:space="preserve">assign taxonomic designations for the DNA </w:t>
      </w:r>
      <w:proofErr w:type="gramStart"/>
      <w:r w:rsidR="009D3945" w:rsidRPr="00BC756E">
        <w:rPr>
          <w:rFonts w:ascii="Times New Roman" w:eastAsia="Times New Roman" w:hAnsi="Times New Roman" w:cs="Times New Roman"/>
          <w:color w:val="000000" w:themeColor="text1"/>
        </w:rPr>
        <w:t>in a given</w:t>
      </w:r>
      <w:proofErr w:type="gramEnd"/>
      <w:r w:rsidR="009D3945" w:rsidRPr="00BC756E">
        <w:rPr>
          <w:rFonts w:ascii="Times New Roman" w:eastAsia="Times New Roman" w:hAnsi="Times New Roman" w:cs="Times New Roman"/>
          <w:color w:val="000000" w:themeColor="text1"/>
        </w:rPr>
        <w:t xml:space="preserve"> sample, extracted DNA </w:t>
      </w:r>
      <w:r w:rsidR="00F131D5">
        <w:rPr>
          <w:rFonts w:ascii="Times New Roman" w:eastAsia="Times New Roman" w:hAnsi="Times New Roman" w:cs="Times New Roman"/>
          <w:color w:val="000000" w:themeColor="text1"/>
        </w:rPr>
        <w:t>was</w:t>
      </w:r>
      <w:r w:rsidR="009D3945" w:rsidRPr="00BC756E">
        <w:rPr>
          <w:rFonts w:ascii="Times New Roman" w:eastAsia="Times New Roman" w:hAnsi="Times New Roman" w:cs="Times New Roman"/>
          <w:color w:val="000000" w:themeColor="text1"/>
        </w:rPr>
        <w:t xml:space="preserve"> amplified </w:t>
      </w:r>
      <w:r w:rsidR="00C40183" w:rsidRPr="00BC756E">
        <w:rPr>
          <w:rFonts w:ascii="Times New Roman" w:eastAsia="Times New Roman" w:hAnsi="Times New Roman" w:cs="Times New Roman"/>
          <w:color w:val="000000" w:themeColor="text1"/>
        </w:rPr>
        <w:t>with</w:t>
      </w:r>
      <w:r w:rsidR="009D3945" w:rsidRPr="00BC756E">
        <w:rPr>
          <w:rFonts w:ascii="Times New Roman" w:eastAsia="Times New Roman" w:hAnsi="Times New Roman" w:cs="Times New Roman"/>
          <w:color w:val="000000" w:themeColor="text1"/>
        </w:rPr>
        <w:t xml:space="preserve"> PCR</w:t>
      </w:r>
      <w:r w:rsidR="00C40183" w:rsidRPr="00BC756E">
        <w:rPr>
          <w:rFonts w:ascii="Times New Roman" w:eastAsia="Times New Roman" w:hAnsi="Times New Roman" w:cs="Times New Roman"/>
          <w:color w:val="000000" w:themeColor="text1"/>
        </w:rPr>
        <w:t xml:space="preserve"> using </w:t>
      </w:r>
      <w:r w:rsidR="00051BFA" w:rsidRPr="00BC756E">
        <w:rPr>
          <w:rFonts w:ascii="Times New Roman" w:eastAsia="Times New Roman" w:hAnsi="Times New Roman" w:cs="Times New Roman"/>
          <w:color w:val="000000" w:themeColor="text1"/>
        </w:rPr>
        <w:t xml:space="preserve">COI </w:t>
      </w:r>
      <w:proofErr w:type="spellStart"/>
      <w:r w:rsidR="00051BFA" w:rsidRPr="00BC756E">
        <w:rPr>
          <w:rFonts w:ascii="Times New Roman" w:eastAsia="Times New Roman" w:hAnsi="Times New Roman" w:cs="Times New Roman"/>
          <w:color w:val="000000" w:themeColor="text1"/>
        </w:rPr>
        <w:t>Leray</w:t>
      </w:r>
      <w:proofErr w:type="spellEnd"/>
      <w:r w:rsidR="00051BFA" w:rsidRPr="00BC756E">
        <w:rPr>
          <w:rFonts w:ascii="Times New Roman" w:eastAsia="Times New Roman" w:hAnsi="Times New Roman" w:cs="Times New Roman"/>
          <w:color w:val="000000" w:themeColor="text1"/>
        </w:rPr>
        <w:t xml:space="preserve"> and </w:t>
      </w:r>
      <w:proofErr w:type="spellStart"/>
      <w:r w:rsidR="00051BFA" w:rsidRPr="00BC756E">
        <w:rPr>
          <w:rFonts w:ascii="Times New Roman" w:eastAsia="Times New Roman" w:hAnsi="Times New Roman" w:cs="Times New Roman"/>
          <w:color w:val="000000" w:themeColor="text1"/>
        </w:rPr>
        <w:t>MiFish</w:t>
      </w:r>
      <w:proofErr w:type="spellEnd"/>
      <w:r w:rsidR="00051BFA" w:rsidRPr="00BC756E">
        <w:rPr>
          <w:rFonts w:ascii="Times New Roman" w:eastAsia="Times New Roman" w:hAnsi="Times New Roman" w:cs="Times New Roman"/>
          <w:color w:val="000000" w:themeColor="text1"/>
        </w:rPr>
        <w:t xml:space="preserve"> genetic markers (targeted at eukaryotes and fish</w:t>
      </w:r>
      <w:r w:rsidR="00E46B92" w:rsidRPr="00BC756E">
        <w:rPr>
          <w:rFonts w:ascii="Times New Roman" w:eastAsia="Times New Roman" w:hAnsi="Times New Roman" w:cs="Times New Roman"/>
          <w:color w:val="000000" w:themeColor="text1"/>
        </w:rPr>
        <w:t>es</w:t>
      </w:r>
      <w:r w:rsidR="00051BFA" w:rsidRPr="00BC756E">
        <w:rPr>
          <w:rFonts w:ascii="Times New Roman" w:eastAsia="Times New Roman" w:hAnsi="Times New Roman" w:cs="Times New Roman"/>
          <w:color w:val="000000" w:themeColor="text1"/>
        </w:rPr>
        <w:t xml:space="preserve">, respectively). After the resulting amplicons </w:t>
      </w:r>
      <w:r w:rsidR="00F131D5">
        <w:rPr>
          <w:rFonts w:ascii="Times New Roman" w:eastAsia="Times New Roman" w:hAnsi="Times New Roman" w:cs="Times New Roman"/>
          <w:color w:val="000000" w:themeColor="text1"/>
        </w:rPr>
        <w:t>were</w:t>
      </w:r>
      <w:r w:rsidR="00051BFA" w:rsidRPr="00BC756E">
        <w:rPr>
          <w:rFonts w:ascii="Times New Roman" w:eastAsia="Times New Roman" w:hAnsi="Times New Roman" w:cs="Times New Roman"/>
          <w:color w:val="000000" w:themeColor="text1"/>
        </w:rPr>
        <w:t xml:space="preserve"> sequenced, a</w:t>
      </w:r>
      <w:r w:rsidR="00D61276" w:rsidRPr="00BC756E">
        <w:rPr>
          <w:rFonts w:ascii="Times New Roman" w:eastAsia="Times New Roman" w:hAnsi="Times New Roman" w:cs="Times New Roman"/>
          <w:color w:val="000000" w:themeColor="text1"/>
        </w:rPr>
        <w:t xml:space="preserve"> </w:t>
      </w:r>
      <w:r w:rsidR="00051BFA" w:rsidRPr="00BC756E">
        <w:rPr>
          <w:rFonts w:ascii="Times New Roman" w:eastAsia="Times New Roman" w:hAnsi="Times New Roman" w:cs="Times New Roman"/>
          <w:color w:val="000000" w:themeColor="text1"/>
        </w:rPr>
        <w:t>reference database</w:t>
      </w:r>
      <w:r w:rsidR="00F131D5">
        <w:rPr>
          <w:rFonts w:ascii="Times New Roman" w:eastAsia="Times New Roman" w:hAnsi="Times New Roman" w:cs="Times New Roman"/>
          <w:color w:val="000000" w:themeColor="text1"/>
        </w:rPr>
        <w:t xml:space="preserve"> was</w:t>
      </w:r>
      <w:r w:rsidR="00051BFA" w:rsidRPr="00BC756E">
        <w:rPr>
          <w:rFonts w:ascii="Times New Roman" w:eastAsia="Times New Roman" w:hAnsi="Times New Roman" w:cs="Times New Roman"/>
          <w:color w:val="000000" w:themeColor="text1"/>
        </w:rPr>
        <w:t xml:space="preserve"> used to assign each sequence to the highest taxonomic resolution possible. </w:t>
      </w:r>
      <w:r w:rsidR="00750D29" w:rsidRPr="00BC756E">
        <w:rPr>
          <w:rFonts w:ascii="Times New Roman" w:eastAsia="Times New Roman" w:hAnsi="Times New Roman" w:cs="Times New Roman"/>
          <w:color w:val="000000" w:themeColor="text1"/>
        </w:rPr>
        <w:t xml:space="preserve">For each </w:t>
      </w:r>
      <w:r w:rsidR="001D3795" w:rsidRPr="00BC756E">
        <w:rPr>
          <w:rFonts w:ascii="Times New Roman" w:eastAsia="Times New Roman" w:hAnsi="Times New Roman" w:cs="Times New Roman"/>
          <w:color w:val="000000" w:themeColor="text1"/>
        </w:rPr>
        <w:t>unique sample</w:t>
      </w:r>
      <w:r w:rsidR="00885B32">
        <w:rPr>
          <w:rFonts w:ascii="Times New Roman" w:eastAsia="Times New Roman" w:hAnsi="Times New Roman" w:cs="Times New Roman"/>
          <w:color w:val="000000" w:themeColor="text1"/>
        </w:rPr>
        <w:t xml:space="preserve">, </w:t>
      </w:r>
      <w:r w:rsidR="001D3795" w:rsidRPr="00BC756E">
        <w:rPr>
          <w:rFonts w:ascii="Times New Roman" w:eastAsia="Times New Roman" w:hAnsi="Times New Roman" w:cs="Times New Roman"/>
          <w:color w:val="000000" w:themeColor="text1"/>
        </w:rPr>
        <w:t xml:space="preserve">the final product is a list of species </w:t>
      </w:r>
      <w:r w:rsidR="009F642C" w:rsidRPr="00BC756E">
        <w:rPr>
          <w:rFonts w:ascii="Times New Roman" w:eastAsia="Times New Roman" w:hAnsi="Times New Roman" w:cs="Times New Roman"/>
          <w:color w:val="000000" w:themeColor="text1"/>
        </w:rPr>
        <w:t xml:space="preserve">and </w:t>
      </w:r>
      <w:r w:rsidR="001D3795" w:rsidRPr="00BC756E">
        <w:rPr>
          <w:rFonts w:ascii="Times New Roman" w:eastAsia="Times New Roman" w:hAnsi="Times New Roman" w:cs="Times New Roman"/>
          <w:color w:val="000000" w:themeColor="text1"/>
        </w:rPr>
        <w:t xml:space="preserve">associated </w:t>
      </w:r>
      <w:r w:rsidR="00556015" w:rsidRPr="00BC756E">
        <w:rPr>
          <w:rFonts w:ascii="Times New Roman" w:eastAsia="Times New Roman" w:hAnsi="Times New Roman" w:cs="Times New Roman"/>
          <w:color w:val="000000" w:themeColor="text1"/>
        </w:rPr>
        <w:t>number of amplicons</w:t>
      </w:r>
      <w:r w:rsidR="009F642C" w:rsidRPr="00BC756E">
        <w:rPr>
          <w:rFonts w:ascii="Times New Roman" w:eastAsia="Times New Roman" w:hAnsi="Times New Roman" w:cs="Times New Roman"/>
          <w:color w:val="000000" w:themeColor="text1"/>
        </w:rPr>
        <w:t xml:space="preserve">, which </w:t>
      </w:r>
      <w:r w:rsidR="00F131D5">
        <w:rPr>
          <w:rFonts w:ascii="Times New Roman" w:eastAsia="Times New Roman" w:hAnsi="Times New Roman" w:cs="Times New Roman"/>
          <w:color w:val="000000" w:themeColor="text1"/>
        </w:rPr>
        <w:t>were</w:t>
      </w:r>
      <w:r w:rsidR="009F642C" w:rsidRPr="00BC756E">
        <w:rPr>
          <w:rFonts w:ascii="Times New Roman" w:eastAsia="Times New Roman" w:hAnsi="Times New Roman" w:cs="Times New Roman"/>
          <w:color w:val="000000" w:themeColor="text1"/>
        </w:rPr>
        <w:t xml:space="preserve"> analyzed in the context of that sample’s “read depth”</w:t>
      </w:r>
      <w:r w:rsidR="00FD5FF4" w:rsidRPr="00BC756E">
        <w:rPr>
          <w:rFonts w:ascii="Times New Roman" w:eastAsia="Times New Roman" w:hAnsi="Times New Roman" w:cs="Times New Roman"/>
          <w:color w:val="000000" w:themeColor="text1"/>
        </w:rPr>
        <w:t xml:space="preserve"> (total number of amplicons). </w:t>
      </w:r>
      <w:r w:rsidR="00C104C4" w:rsidRPr="00BC756E">
        <w:rPr>
          <w:rFonts w:ascii="Times New Roman" w:eastAsia="Times New Roman" w:hAnsi="Times New Roman" w:cs="Times New Roman"/>
          <w:color w:val="000000" w:themeColor="text1"/>
        </w:rPr>
        <w:softHyphen/>
      </w:r>
      <w:r w:rsidR="00822EB8">
        <w:rPr>
          <w:rFonts w:ascii="Times New Roman" w:eastAsia="Times New Roman" w:hAnsi="Times New Roman" w:cs="Times New Roman"/>
          <w:color w:val="000000" w:themeColor="text1"/>
        </w:rPr>
        <w:t xml:space="preserve">Target species of my project include </w:t>
      </w:r>
      <w:proofErr w:type="spellStart"/>
      <w:r w:rsidR="00822EB8">
        <w:rPr>
          <w:rFonts w:ascii="Times New Roman" w:eastAsia="Times New Roman" w:hAnsi="Times New Roman" w:cs="Times New Roman"/>
          <w:color w:val="000000" w:themeColor="text1"/>
        </w:rPr>
        <w:t>coho</w:t>
      </w:r>
      <w:proofErr w:type="spellEnd"/>
      <w:r w:rsidR="00822EB8">
        <w:rPr>
          <w:rFonts w:ascii="Times New Roman" w:eastAsia="Times New Roman" w:hAnsi="Times New Roman" w:cs="Times New Roman"/>
          <w:color w:val="000000" w:themeColor="text1"/>
        </w:rPr>
        <w:t xml:space="preserve"> salmon and ten aquatic insect prey types in the Padden Creek watershed, including: </w:t>
      </w:r>
      <w:proofErr w:type="spellStart"/>
      <w:r w:rsidR="006E43E7">
        <w:rPr>
          <w:rFonts w:ascii="Times New Roman" w:eastAsia="Times New Roman" w:hAnsi="Times New Roman" w:cs="Times New Roman"/>
          <w:i/>
          <w:iCs/>
          <w:color w:val="000000" w:themeColor="text1"/>
        </w:rPr>
        <w:t>Ezza</w:t>
      </w:r>
      <w:proofErr w:type="spellEnd"/>
      <w:r w:rsidR="006E43E7">
        <w:rPr>
          <w:rFonts w:ascii="Times New Roman" w:eastAsia="Times New Roman" w:hAnsi="Times New Roman" w:cs="Times New Roman"/>
          <w:i/>
          <w:iCs/>
          <w:color w:val="000000" w:themeColor="text1"/>
        </w:rPr>
        <w:t xml:space="preserve"> just sent me the </w:t>
      </w:r>
      <w:proofErr w:type="spellStart"/>
      <w:r w:rsidR="006E43E7">
        <w:rPr>
          <w:rFonts w:ascii="Times New Roman" w:eastAsia="Times New Roman" w:hAnsi="Times New Roman" w:cs="Times New Roman"/>
          <w:i/>
          <w:iCs/>
          <w:color w:val="000000" w:themeColor="text1"/>
        </w:rPr>
        <w:t>asv</w:t>
      </w:r>
      <w:proofErr w:type="spellEnd"/>
      <w:r w:rsidR="006E43E7">
        <w:rPr>
          <w:rFonts w:ascii="Times New Roman" w:eastAsia="Times New Roman" w:hAnsi="Times New Roman" w:cs="Times New Roman"/>
          <w:i/>
          <w:iCs/>
          <w:color w:val="000000" w:themeColor="text1"/>
        </w:rPr>
        <w:t xml:space="preserve"> and annotation files, so I still need to comb through those to decide on taxa. </w:t>
      </w:r>
    </w:p>
    <w:p w14:paraId="3AD1E538" w14:textId="50883A5B" w:rsidR="00A41472" w:rsidRDefault="00A41472" w:rsidP="00A41472">
      <w:pPr>
        <w:spacing w:before="100" w:beforeAutospacing="1" w:after="100" w:afterAutospacing="1"/>
        <w:rPr>
          <w:rFonts w:ascii="Times New Roman,Italic" w:eastAsia="Times New Roman" w:hAnsi="Times New Roman,Italic" w:cs="Times New Roman"/>
          <w:color w:val="000000" w:themeColor="text1"/>
        </w:rPr>
      </w:pPr>
      <w:r w:rsidRPr="003F34C6">
        <w:rPr>
          <w:rFonts w:ascii="Times New Roman,Italic" w:eastAsia="Times New Roman" w:hAnsi="Times New Roman,Italic" w:cs="Times New Roman"/>
          <w:color w:val="000000" w:themeColor="text1"/>
        </w:rPr>
        <w:t>Data analysis</w:t>
      </w:r>
      <w:r w:rsidRPr="00BC756E">
        <w:rPr>
          <w:rFonts w:ascii="Times New Roman,Italic" w:eastAsia="Times New Roman" w:hAnsi="Times New Roman,Italic" w:cs="Times New Roman"/>
          <w:color w:val="000000" w:themeColor="text1"/>
        </w:rPr>
        <w:t xml:space="preserve"> </w:t>
      </w:r>
    </w:p>
    <w:p w14:paraId="14BE8464" w14:textId="62D98434" w:rsidR="00493872" w:rsidRDefault="00F6495A" w:rsidP="003D3A48">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For all analysis, I will use read proportions</w:t>
      </w:r>
      <w:r w:rsidRPr="00BC756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calculated as the number of reads per target species within a sample divided by the total number of reads within that sample</w:t>
      </w:r>
      <w:r w:rsidRPr="00BC756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rather than raw reads to standardize samples with differing read depths. </w:t>
      </w:r>
      <w:r w:rsidR="007C720C">
        <w:rPr>
          <w:rFonts w:ascii="Times New Roman" w:eastAsia="Times New Roman" w:hAnsi="Times New Roman" w:cs="Times New Roman"/>
          <w:color w:val="000000" w:themeColor="text1"/>
        </w:rPr>
        <w:t xml:space="preserve">I will calculate this index for target species </w:t>
      </w:r>
      <w:r w:rsidR="00B25894">
        <w:rPr>
          <w:rFonts w:ascii="Times New Roman" w:eastAsia="Times New Roman" w:hAnsi="Times New Roman" w:cs="Times New Roman"/>
          <w:color w:val="000000" w:themeColor="text1"/>
        </w:rPr>
        <w:t>using data from Padden Creek water samples from March 2020 t</w:t>
      </w:r>
      <w:r w:rsidR="0052581F">
        <w:rPr>
          <w:rFonts w:ascii="Times New Roman" w:eastAsia="Times New Roman" w:hAnsi="Times New Roman" w:cs="Times New Roman"/>
          <w:color w:val="000000" w:themeColor="text1"/>
        </w:rPr>
        <w:t>hrough</w:t>
      </w:r>
      <w:r w:rsidR="00B25894">
        <w:rPr>
          <w:rFonts w:ascii="Times New Roman" w:eastAsia="Times New Roman" w:hAnsi="Times New Roman" w:cs="Times New Roman"/>
          <w:color w:val="000000" w:themeColor="text1"/>
        </w:rPr>
        <w:t xml:space="preserve"> December </w:t>
      </w:r>
      <w:r w:rsidR="0052581F">
        <w:rPr>
          <w:rFonts w:ascii="Times New Roman" w:eastAsia="Times New Roman" w:hAnsi="Times New Roman" w:cs="Times New Roman"/>
          <w:color w:val="000000" w:themeColor="text1"/>
        </w:rPr>
        <w:t>2020.</w:t>
      </w:r>
      <w:r w:rsidR="003D3A48">
        <w:rPr>
          <w:rFonts w:ascii="Times New Roman" w:eastAsia="Times New Roman" w:hAnsi="Times New Roman" w:cs="Times New Roman"/>
          <w:color w:val="000000" w:themeColor="text1"/>
        </w:rPr>
        <w:t xml:space="preserve"> </w:t>
      </w:r>
      <w:r w:rsidR="005157C9">
        <w:rPr>
          <w:rFonts w:ascii="Times New Roman" w:eastAsia="Times New Roman" w:hAnsi="Times New Roman" w:cs="Times New Roman"/>
          <w:color w:val="000000" w:themeColor="text1"/>
        </w:rPr>
        <w:t>Because adult Coho salmon return in fall and winter to spawn without preying upon invertebrates</w:t>
      </w:r>
      <w:r w:rsidR="00704F7D">
        <w:rPr>
          <w:rFonts w:ascii="Times New Roman" w:eastAsia="Times New Roman" w:hAnsi="Times New Roman" w:cs="Times New Roman"/>
          <w:color w:val="000000" w:themeColor="text1"/>
        </w:rPr>
        <w:t xml:space="preserve">, I will ignore Coho salmon detections past </w:t>
      </w:r>
      <w:r w:rsidR="00D41F3E">
        <w:rPr>
          <w:rFonts w:ascii="Times New Roman" w:eastAsia="Times New Roman" w:hAnsi="Times New Roman" w:cs="Times New Roman"/>
          <w:color w:val="000000" w:themeColor="text1"/>
        </w:rPr>
        <w:t>July</w:t>
      </w:r>
      <w:r w:rsidR="00704F7D">
        <w:rPr>
          <w:rFonts w:ascii="Times New Roman" w:eastAsia="Times New Roman" w:hAnsi="Times New Roman" w:cs="Times New Roman"/>
          <w:color w:val="000000" w:themeColor="text1"/>
        </w:rPr>
        <w:t xml:space="preserve"> 2020</w:t>
      </w:r>
      <w:r w:rsidR="005157C9">
        <w:rPr>
          <w:rFonts w:ascii="Times New Roman" w:eastAsia="Times New Roman" w:hAnsi="Times New Roman" w:cs="Times New Roman"/>
          <w:color w:val="000000" w:themeColor="text1"/>
        </w:rPr>
        <w:t xml:space="preserve">. </w:t>
      </w:r>
      <w:r w:rsidR="003D3A48">
        <w:rPr>
          <w:rFonts w:ascii="Times New Roman" w:eastAsia="Times New Roman" w:hAnsi="Times New Roman" w:cs="Times New Roman"/>
          <w:color w:val="000000" w:themeColor="text1"/>
        </w:rPr>
        <w:t xml:space="preserve">Coho salmon and select aquatic invertebrate species will be tracked separately in </w:t>
      </w:r>
      <w:r w:rsidR="004F0259">
        <w:rPr>
          <w:rFonts w:ascii="Times New Roman" w:eastAsia="Times New Roman" w:hAnsi="Times New Roman" w:cs="Times New Roman"/>
          <w:color w:val="000000" w:themeColor="text1"/>
        </w:rPr>
        <w:t xml:space="preserve">the </w:t>
      </w:r>
      <w:r w:rsidR="003D3A48">
        <w:rPr>
          <w:rFonts w:ascii="Times New Roman" w:eastAsia="Times New Roman" w:hAnsi="Times New Roman" w:cs="Times New Roman"/>
          <w:color w:val="000000" w:themeColor="text1"/>
        </w:rPr>
        <w:t xml:space="preserve">upstream and downstream </w:t>
      </w:r>
      <w:r w:rsidR="004F0259">
        <w:rPr>
          <w:rFonts w:ascii="Times New Roman" w:eastAsia="Times New Roman" w:hAnsi="Times New Roman" w:cs="Times New Roman"/>
          <w:color w:val="000000" w:themeColor="text1"/>
        </w:rPr>
        <w:t xml:space="preserve">portions </w:t>
      </w:r>
      <w:r w:rsidR="003D3A48">
        <w:rPr>
          <w:rFonts w:ascii="Times New Roman" w:eastAsia="Times New Roman" w:hAnsi="Times New Roman" w:cs="Times New Roman"/>
          <w:color w:val="000000" w:themeColor="text1"/>
        </w:rPr>
        <w:t>of Padden Creek</w:t>
      </w:r>
      <w:r w:rsidR="004F0259">
        <w:rPr>
          <w:rFonts w:ascii="Times New Roman" w:eastAsia="Times New Roman" w:hAnsi="Times New Roman" w:cs="Times New Roman"/>
          <w:color w:val="000000" w:themeColor="text1"/>
        </w:rPr>
        <w:t xml:space="preserve">, with the downstream area serving to mirror conditions for </w:t>
      </w:r>
      <w:r w:rsidR="00FB4BCD">
        <w:rPr>
          <w:rFonts w:ascii="Times New Roman" w:eastAsia="Times New Roman" w:hAnsi="Times New Roman" w:cs="Times New Roman"/>
          <w:color w:val="000000" w:themeColor="text1"/>
        </w:rPr>
        <w:t xml:space="preserve">select </w:t>
      </w:r>
      <w:r w:rsidR="004F0259">
        <w:rPr>
          <w:rFonts w:ascii="Times New Roman" w:eastAsia="Times New Roman" w:hAnsi="Times New Roman" w:cs="Times New Roman"/>
          <w:color w:val="000000" w:themeColor="text1"/>
        </w:rPr>
        <w:t xml:space="preserve">insect </w:t>
      </w:r>
      <w:r w:rsidR="00FB4BCD">
        <w:rPr>
          <w:rFonts w:ascii="Times New Roman" w:eastAsia="Times New Roman" w:hAnsi="Times New Roman" w:cs="Times New Roman"/>
          <w:color w:val="000000" w:themeColor="text1"/>
        </w:rPr>
        <w:t>species</w:t>
      </w:r>
      <w:r w:rsidR="004F0259">
        <w:rPr>
          <w:rFonts w:ascii="Times New Roman" w:eastAsia="Times New Roman" w:hAnsi="Times New Roman" w:cs="Times New Roman"/>
          <w:color w:val="000000" w:themeColor="text1"/>
        </w:rPr>
        <w:t xml:space="preserve"> in the absence of Coho salmon (environmental stochasticity, other sources of predation, etc.)</w:t>
      </w:r>
      <w:r w:rsidR="00FB4BCD">
        <w:rPr>
          <w:rFonts w:ascii="Times New Roman" w:eastAsia="Times New Roman" w:hAnsi="Times New Roman" w:cs="Times New Roman"/>
          <w:color w:val="000000" w:themeColor="text1"/>
        </w:rPr>
        <w:t>.</w:t>
      </w:r>
      <w:r w:rsidR="00D279E0">
        <w:rPr>
          <w:rFonts w:ascii="Times New Roman" w:eastAsia="Times New Roman" w:hAnsi="Times New Roman" w:cs="Times New Roman"/>
          <w:color w:val="000000" w:themeColor="text1"/>
        </w:rPr>
        <w:t xml:space="preserve"> </w:t>
      </w:r>
      <w:r w:rsidR="008D3E3E">
        <w:rPr>
          <w:rFonts w:ascii="Times New Roman" w:eastAsia="Times New Roman" w:hAnsi="Times New Roman" w:cs="Times New Roman"/>
          <w:color w:val="000000" w:themeColor="text1"/>
        </w:rPr>
        <w:t xml:space="preserve">The use of </w:t>
      </w:r>
      <w:r w:rsidR="005A394C">
        <w:rPr>
          <w:rFonts w:ascii="Times New Roman" w:eastAsia="Times New Roman" w:hAnsi="Times New Roman" w:cs="Times New Roman"/>
          <w:color w:val="000000" w:themeColor="text1"/>
        </w:rPr>
        <w:t xml:space="preserve">data from the </w:t>
      </w:r>
      <w:r w:rsidR="008D3E3E">
        <w:rPr>
          <w:rFonts w:ascii="Times New Roman" w:eastAsia="Times New Roman" w:hAnsi="Times New Roman" w:cs="Times New Roman"/>
          <w:color w:val="000000" w:themeColor="text1"/>
        </w:rPr>
        <w:t xml:space="preserve">downstream reach </w:t>
      </w:r>
      <w:r w:rsidR="005A394C">
        <w:rPr>
          <w:rFonts w:ascii="Times New Roman" w:eastAsia="Times New Roman" w:hAnsi="Times New Roman" w:cs="Times New Roman"/>
          <w:color w:val="000000" w:themeColor="text1"/>
        </w:rPr>
        <w:t xml:space="preserve">as a control </w:t>
      </w:r>
      <w:r w:rsidR="009C2D40">
        <w:rPr>
          <w:rFonts w:ascii="Times New Roman" w:eastAsia="Times New Roman" w:hAnsi="Times New Roman" w:cs="Times New Roman"/>
          <w:color w:val="000000" w:themeColor="text1"/>
        </w:rPr>
        <w:t xml:space="preserve">relies on the assumption that fish predator assemblages (excluding </w:t>
      </w:r>
      <w:proofErr w:type="spellStart"/>
      <w:r w:rsidR="009C2D40">
        <w:rPr>
          <w:rFonts w:ascii="Times New Roman" w:eastAsia="Times New Roman" w:hAnsi="Times New Roman" w:cs="Times New Roman"/>
          <w:color w:val="000000" w:themeColor="text1"/>
        </w:rPr>
        <w:t>coho</w:t>
      </w:r>
      <w:proofErr w:type="spellEnd"/>
      <w:r w:rsidR="000569FF">
        <w:rPr>
          <w:rFonts w:ascii="Times New Roman" w:eastAsia="Times New Roman" w:hAnsi="Times New Roman" w:cs="Times New Roman"/>
          <w:color w:val="000000" w:themeColor="text1"/>
        </w:rPr>
        <w:t xml:space="preserve"> salmon</w:t>
      </w:r>
      <w:r w:rsidR="009C2D40">
        <w:rPr>
          <w:rFonts w:ascii="Times New Roman" w:eastAsia="Times New Roman" w:hAnsi="Times New Roman" w:cs="Times New Roman"/>
          <w:color w:val="000000" w:themeColor="text1"/>
        </w:rPr>
        <w:t>) are similar upstream and downstream</w:t>
      </w:r>
      <w:r w:rsidR="005137A1">
        <w:rPr>
          <w:rFonts w:ascii="Times New Roman" w:eastAsia="Times New Roman" w:hAnsi="Times New Roman" w:cs="Times New Roman"/>
          <w:color w:val="000000" w:themeColor="text1"/>
        </w:rPr>
        <w:t>.</w:t>
      </w:r>
    </w:p>
    <w:p w14:paraId="1DC85AE7" w14:textId="7D83E17F" w:rsidR="00827DB5" w:rsidRPr="004C1C04" w:rsidRDefault="00B400F5" w:rsidP="004673FB">
      <w:pPr>
        <w:rPr>
          <w:vertAlign w:val="subscript"/>
        </w:rPr>
      </w:pPr>
      <w:r>
        <w:rPr>
          <w:rFonts w:ascii="Times New Roman" w:eastAsia="Times New Roman" w:hAnsi="Times New Roman" w:cs="Times New Roman"/>
        </w:rPr>
        <w:t xml:space="preserve">For each prey type, I will calculate a correlation coefficient using eDNA proportion values for </w:t>
      </w:r>
      <w:proofErr w:type="spellStart"/>
      <w:r>
        <w:rPr>
          <w:rFonts w:ascii="Times New Roman" w:eastAsia="Times New Roman" w:hAnsi="Times New Roman" w:cs="Times New Roman"/>
        </w:rPr>
        <w:t>coho</w:t>
      </w:r>
      <w:proofErr w:type="spellEnd"/>
      <w:r>
        <w:rPr>
          <w:rFonts w:ascii="Times New Roman" w:eastAsia="Times New Roman" w:hAnsi="Times New Roman" w:cs="Times New Roman"/>
        </w:rPr>
        <w:t xml:space="preserve"> salmon and that prey type</w:t>
      </w:r>
      <w:r w:rsidR="00266B6A">
        <w:rPr>
          <w:rFonts w:ascii="Times New Roman" w:eastAsia="Times New Roman" w:hAnsi="Times New Roman" w:cs="Times New Roman"/>
        </w:rPr>
        <w:t xml:space="preserve"> in the upstream reach</w:t>
      </w:r>
      <w:r>
        <w:rPr>
          <w:rFonts w:ascii="Times New Roman" w:eastAsia="Times New Roman" w:hAnsi="Times New Roman" w:cs="Times New Roman"/>
        </w:rPr>
        <w:t xml:space="preserve"> across the time series</w:t>
      </w:r>
      <w:r w:rsidR="00F87642">
        <w:rPr>
          <w:rFonts w:ascii="Times New Roman" w:eastAsia="Times New Roman" w:hAnsi="Times New Roman" w:cs="Times New Roman"/>
        </w:rPr>
        <w:t xml:space="preserve"> to test for a</w:t>
      </w:r>
      <w:r w:rsidR="0011495B">
        <w:rPr>
          <w:rFonts w:ascii="Times New Roman" w:eastAsia="Times New Roman" w:hAnsi="Times New Roman" w:cs="Times New Roman"/>
        </w:rPr>
        <w:t xml:space="preserve"> negative </w:t>
      </w:r>
      <w:r w:rsidR="0011495B" w:rsidRPr="004673FB">
        <w:rPr>
          <w:rFonts w:ascii="Times New Roman" w:eastAsia="Times New Roman" w:hAnsi="Times New Roman" w:cs="Times New Roman"/>
        </w:rPr>
        <w:t>relationship.</w:t>
      </w:r>
      <w:r w:rsidR="00266B6A" w:rsidRPr="004673FB">
        <w:rPr>
          <w:rFonts w:ascii="Times New Roman" w:eastAsia="Times New Roman" w:hAnsi="Times New Roman" w:cs="Times New Roman"/>
        </w:rPr>
        <w:t xml:space="preserve"> To test whether this relationship is significantly different from baseline fluctuations of that given prey type, I will </w:t>
      </w:r>
      <w:r w:rsidR="001A63E7" w:rsidRPr="004673FB">
        <w:rPr>
          <w:rFonts w:ascii="Times New Roman" w:eastAsia="Times New Roman" w:hAnsi="Times New Roman" w:cs="Times New Roman"/>
        </w:rPr>
        <w:t xml:space="preserve">use a </w:t>
      </w:r>
      <w:r w:rsidR="001A63E7" w:rsidRPr="001A63E7">
        <w:rPr>
          <w:rFonts w:ascii="Times New Roman" w:eastAsia="Times New Roman" w:hAnsi="Times New Roman" w:cs="Times New Roman"/>
        </w:rPr>
        <w:t>generalized linear mixed model</w:t>
      </w:r>
      <w:r w:rsidR="001A63E7" w:rsidRPr="004673FB">
        <w:rPr>
          <w:rFonts w:ascii="Times New Roman" w:eastAsia="Times New Roman" w:hAnsi="Times New Roman" w:cs="Times New Roman"/>
        </w:rPr>
        <w:t xml:space="preserve"> to explore </w:t>
      </w:r>
      <w:r w:rsidR="00266B6A" w:rsidRPr="004673FB">
        <w:rPr>
          <w:rFonts w:ascii="Times New Roman" w:eastAsia="Times New Roman" w:hAnsi="Times New Roman" w:cs="Times New Roman"/>
        </w:rPr>
        <w:t>trends in</w:t>
      </w:r>
      <w:r w:rsidR="00BC01C4" w:rsidRPr="004673FB">
        <w:rPr>
          <w:rFonts w:ascii="Times New Roman" w:eastAsia="Times New Roman" w:hAnsi="Times New Roman" w:cs="Times New Roman"/>
        </w:rPr>
        <w:t xml:space="preserve"> </w:t>
      </w:r>
      <w:r w:rsidR="00266B6A" w:rsidRPr="004673FB">
        <w:rPr>
          <w:rFonts w:ascii="Times New Roman" w:eastAsia="Times New Roman" w:hAnsi="Times New Roman" w:cs="Times New Roman"/>
        </w:rPr>
        <w:t>prey abundance (</w:t>
      </w:r>
      <w:r w:rsidR="001A63E7" w:rsidRPr="004673FB">
        <w:rPr>
          <w:rFonts w:ascii="Times New Roman" w:eastAsia="Times New Roman" w:hAnsi="Times New Roman" w:cs="Times New Roman"/>
        </w:rPr>
        <w:t xml:space="preserve">for each species, </w:t>
      </w:r>
      <w:r w:rsidR="00266B6A" w:rsidRPr="004673FB">
        <w:rPr>
          <w:rFonts w:ascii="Times New Roman" w:eastAsia="Times New Roman" w:hAnsi="Times New Roman" w:cs="Times New Roman"/>
        </w:rPr>
        <w:t>using eDNA proportions as a proxy)</w:t>
      </w:r>
      <w:r w:rsidR="001A63E7" w:rsidRPr="004673FB">
        <w:rPr>
          <w:rFonts w:ascii="Times New Roman" w:eastAsia="Times New Roman" w:hAnsi="Times New Roman" w:cs="Times New Roman"/>
        </w:rPr>
        <w:t xml:space="preserve"> between the upstream and downstream reaches, and compare prey trajectories from both reaches.</w:t>
      </w:r>
      <w:r w:rsidR="001A63E7" w:rsidRPr="00827DB5">
        <w:rPr>
          <w:rFonts w:ascii="Times New Roman" w:eastAsia="Times New Roman" w:hAnsi="Times New Roman" w:cs="Times New Roman"/>
        </w:rPr>
        <w:t xml:space="preserve"> </w:t>
      </w:r>
      <w:r w:rsidR="00827DB5">
        <w:rPr>
          <w:rFonts w:ascii="Times New Roman" w:hAnsi="Times New Roman" w:cs="Times New Roman"/>
        </w:rPr>
        <w:t>Month</w:t>
      </w:r>
      <w:r w:rsidR="00827DB5" w:rsidRPr="00827DB5">
        <w:rPr>
          <w:rFonts w:ascii="Times New Roman" w:hAnsi="Times New Roman" w:cs="Times New Roman"/>
        </w:rPr>
        <w:t xml:space="preserve"> </w:t>
      </w:r>
      <w:r w:rsidR="00827DB5">
        <w:rPr>
          <w:rFonts w:ascii="Times New Roman" w:hAnsi="Times New Roman" w:cs="Times New Roman"/>
        </w:rPr>
        <w:t>will be</w:t>
      </w:r>
      <w:r w:rsidR="00827DB5" w:rsidRPr="00827DB5">
        <w:rPr>
          <w:rFonts w:ascii="Times New Roman" w:hAnsi="Times New Roman" w:cs="Times New Roman"/>
        </w:rPr>
        <w:t xml:space="preserve"> discretized into a</w:t>
      </w:r>
      <w:r w:rsidR="00827DB5" w:rsidRPr="00827DB5">
        <w:t xml:space="preserve"> </w:t>
      </w:r>
      <w:r w:rsidR="00827DB5" w:rsidRPr="00827DB5">
        <w:rPr>
          <w:rFonts w:ascii="Times New Roman" w:eastAsia="Times New Roman" w:hAnsi="Times New Roman" w:cs="Times New Roman"/>
        </w:rPr>
        <w:t>factor</w:t>
      </w:r>
      <w:r w:rsidR="008F25AE">
        <w:rPr>
          <w:rFonts w:ascii="Times New Roman" w:eastAsia="Times New Roman" w:hAnsi="Times New Roman" w:cs="Times New Roman"/>
        </w:rPr>
        <w:t xml:space="preserve"> </w:t>
      </w:r>
      <w:r w:rsidR="00827DB5" w:rsidRPr="00827DB5">
        <w:rPr>
          <w:rFonts w:ascii="Times New Roman" w:eastAsia="Times New Roman" w:hAnsi="Times New Roman" w:cs="Times New Roman"/>
        </w:rPr>
        <w:t xml:space="preserve">to indicate the period </w:t>
      </w:r>
      <w:r w:rsidR="00827DB5">
        <w:rPr>
          <w:rFonts w:ascii="Times New Roman" w:eastAsia="Times New Roman" w:hAnsi="Times New Roman" w:cs="Times New Roman"/>
        </w:rPr>
        <w:t xml:space="preserve">where juvenile </w:t>
      </w:r>
      <w:proofErr w:type="spellStart"/>
      <w:r w:rsidR="00827DB5">
        <w:rPr>
          <w:rFonts w:ascii="Times New Roman" w:eastAsia="Times New Roman" w:hAnsi="Times New Roman" w:cs="Times New Roman"/>
        </w:rPr>
        <w:t>coho</w:t>
      </w:r>
      <w:proofErr w:type="spellEnd"/>
      <w:r w:rsidR="00827DB5">
        <w:rPr>
          <w:rFonts w:ascii="Times New Roman" w:eastAsia="Times New Roman" w:hAnsi="Times New Roman" w:cs="Times New Roman"/>
        </w:rPr>
        <w:t xml:space="preserve"> salmon are expected upstream</w:t>
      </w:r>
      <w:r w:rsidR="00827DB5" w:rsidRPr="00827DB5">
        <w:rPr>
          <w:rFonts w:ascii="Times New Roman" w:eastAsia="Times New Roman" w:hAnsi="Times New Roman" w:cs="Times New Roman"/>
        </w:rPr>
        <w:t xml:space="preserve"> (</w:t>
      </w:r>
      <w:r w:rsidR="00827DB5">
        <w:rPr>
          <w:rFonts w:ascii="Times New Roman" w:eastAsia="Times New Roman" w:hAnsi="Times New Roman" w:cs="Times New Roman"/>
        </w:rPr>
        <w:t>March</w:t>
      </w:r>
      <w:r w:rsidR="00827DB5" w:rsidRPr="00827DB5">
        <w:rPr>
          <w:rFonts w:ascii="Times New Roman" w:eastAsia="Times New Roman" w:hAnsi="Times New Roman" w:cs="Times New Roman"/>
        </w:rPr>
        <w:t>–</w:t>
      </w:r>
      <w:r w:rsidR="00827DB5">
        <w:rPr>
          <w:rFonts w:ascii="Times New Roman" w:eastAsia="Times New Roman" w:hAnsi="Times New Roman" w:cs="Times New Roman"/>
        </w:rPr>
        <w:t>June</w:t>
      </w:r>
      <w:r w:rsidR="00827DB5" w:rsidRPr="00827DB5">
        <w:rPr>
          <w:rFonts w:ascii="Times New Roman" w:eastAsia="Times New Roman" w:hAnsi="Times New Roman" w:cs="Times New Roman"/>
        </w:rPr>
        <w:t xml:space="preserve">) or </w:t>
      </w:r>
      <w:r w:rsidR="00827DB5">
        <w:rPr>
          <w:rFonts w:ascii="Times New Roman" w:eastAsia="Times New Roman" w:hAnsi="Times New Roman" w:cs="Times New Roman"/>
        </w:rPr>
        <w:t>not</w:t>
      </w:r>
      <w:r w:rsidR="00827DB5" w:rsidRPr="00827DB5">
        <w:rPr>
          <w:rFonts w:ascii="Times New Roman" w:eastAsia="Times New Roman" w:hAnsi="Times New Roman" w:cs="Times New Roman"/>
        </w:rPr>
        <w:t xml:space="preserve"> (</w:t>
      </w:r>
      <w:r w:rsidR="00827DB5">
        <w:rPr>
          <w:rFonts w:ascii="Times New Roman" w:eastAsia="Times New Roman" w:hAnsi="Times New Roman" w:cs="Times New Roman"/>
        </w:rPr>
        <w:t>July</w:t>
      </w:r>
      <w:r w:rsidR="00827DB5" w:rsidRPr="00827DB5">
        <w:rPr>
          <w:rFonts w:ascii="Times New Roman" w:eastAsia="Times New Roman" w:hAnsi="Times New Roman" w:cs="Times New Roman"/>
        </w:rPr>
        <w:t>–</w:t>
      </w:r>
      <w:r w:rsidR="00827DB5">
        <w:rPr>
          <w:rFonts w:ascii="Times New Roman" w:eastAsia="Times New Roman" w:hAnsi="Times New Roman" w:cs="Times New Roman"/>
        </w:rPr>
        <w:t>December</w:t>
      </w:r>
      <w:r w:rsidR="00827DB5" w:rsidRPr="00827DB5">
        <w:rPr>
          <w:rFonts w:ascii="Times New Roman" w:eastAsia="Times New Roman" w:hAnsi="Times New Roman" w:cs="Times New Roman"/>
        </w:rPr>
        <w:t>)</w:t>
      </w:r>
      <w:r w:rsidR="008F25AE" w:rsidRPr="008F25AE">
        <w:rPr>
          <w:rFonts w:ascii="Times New Roman" w:eastAsia="Times New Roman" w:hAnsi="Times New Roman" w:cs="Times New Roman"/>
        </w:rPr>
        <w:t xml:space="preserve"> </w:t>
      </w:r>
      <w:r w:rsidR="008F25AE">
        <w:rPr>
          <w:rFonts w:ascii="Times New Roman" w:eastAsia="Times New Roman" w:hAnsi="Times New Roman" w:cs="Times New Roman"/>
        </w:rPr>
        <w:t>(hereafter indicated as “phase”)</w:t>
      </w:r>
      <w:r w:rsidR="00827DB5" w:rsidRPr="00827DB5">
        <w:rPr>
          <w:rFonts w:ascii="Times New Roman" w:eastAsia="Times New Roman" w:hAnsi="Times New Roman" w:cs="Times New Roman"/>
        </w:rPr>
        <w:t xml:space="preserve">. </w:t>
      </w:r>
    </w:p>
    <w:p w14:paraId="2DFEB7DC" w14:textId="441A1C04" w:rsidR="00532C41" w:rsidRPr="00573594" w:rsidRDefault="00181B5C" w:rsidP="00573594">
      <w:pPr>
        <w:pStyle w:val="NormalWeb"/>
      </w:pPr>
      <w:r>
        <w:t xml:space="preserve">I will </w:t>
      </w:r>
      <w:r w:rsidR="00827DB5">
        <w:t>test three models to explain variation</w:t>
      </w:r>
      <w:r w:rsidR="00827DB5" w:rsidRPr="00573594">
        <w:t xml:space="preserve"> in read proportion for a given prey type </w:t>
      </w:r>
      <w:r w:rsidR="00827DB5" w:rsidRPr="00573594">
        <w:rPr>
          <w:i/>
          <w:iCs/>
        </w:rPr>
        <w:t>p</w:t>
      </w:r>
      <w:r w:rsidR="00573594" w:rsidRPr="00573594">
        <w:rPr>
          <w:i/>
          <w:iCs/>
        </w:rPr>
        <w:t>,</w:t>
      </w:r>
      <w:r w:rsidR="00573594" w:rsidRPr="00573594">
        <w:t xml:space="preserve"> drawn from a beta distribution</w:t>
      </w:r>
      <w:r w:rsidR="00827DB5" w:rsidRPr="00573594">
        <w:t>:</w:t>
      </w:r>
      <w:r w:rsidR="00827DB5">
        <w:t xml:space="preserve"> (1) a null model </w:t>
      </w:r>
      <w:r w:rsidR="008F25AE">
        <w:t xml:space="preserve">testing for </w:t>
      </w:r>
      <w:r w:rsidR="00573594">
        <w:t>a step</w:t>
      </w:r>
      <w:r w:rsidR="008F25AE">
        <w:t xml:space="preserve"> change of </w:t>
      </w:r>
      <w:r w:rsidR="008F25AE" w:rsidRPr="00827DB5">
        <w:rPr>
          <w:i/>
          <w:iCs/>
        </w:rPr>
        <w:t>p</w:t>
      </w:r>
      <w:r w:rsidR="008F25AE">
        <w:t xml:space="preserve"> between phases</w:t>
      </w:r>
      <w:r w:rsidR="00573594">
        <w:t xml:space="preserve"> across reaches</w:t>
      </w:r>
      <w:r w:rsidR="008F25AE">
        <w:t xml:space="preserve">; </w:t>
      </w:r>
      <w:r w:rsidR="00573594">
        <w:t xml:space="preserve">(2) a model testing for step changes of </w:t>
      </w:r>
      <w:r w:rsidR="00573594" w:rsidRPr="00827DB5">
        <w:rPr>
          <w:i/>
          <w:iCs/>
        </w:rPr>
        <w:t>p</w:t>
      </w:r>
      <w:r w:rsidR="00573594" w:rsidRPr="00573594">
        <w:t xml:space="preserve"> </w:t>
      </w:r>
      <w:r w:rsidR="00573594">
        <w:t xml:space="preserve">between phases that are unique to each reach; and (3) a model testing for different reach-specific </w:t>
      </w:r>
      <w:r w:rsidR="00573594" w:rsidRPr="00573594">
        <w:rPr>
          <w:rFonts w:ascii="TimesNewRomanPSMT" w:hAnsi="TimesNewRomanPSMT"/>
        </w:rPr>
        <w:t xml:space="preserve">trends </w:t>
      </w:r>
      <w:r w:rsidR="00573594">
        <w:rPr>
          <w:rFonts w:ascii="TimesNewRomanPSMT" w:hAnsi="TimesNewRomanPSMT"/>
        </w:rPr>
        <w:t xml:space="preserve">before and after the phase change. </w:t>
      </w:r>
      <w:r w:rsidR="00532C41">
        <w:rPr>
          <w:rFonts w:ascii="TimesNewRomanPSMT" w:hAnsi="TimesNewRomanPSMT"/>
        </w:rPr>
        <w:t xml:space="preserve">Additionally, I will include a random </w:t>
      </w:r>
      <w:r w:rsidR="00532C41" w:rsidRPr="00906B58">
        <w:t>effect for month to address temporal autocorrelation.</w:t>
      </w:r>
    </w:p>
    <w:p w14:paraId="01CA2C82" w14:textId="4252AE98" w:rsidR="00906B58" w:rsidRPr="00906B58" w:rsidRDefault="00906B58" w:rsidP="00906B58">
      <w:pPr>
        <w:pStyle w:val="NormalWeb"/>
        <w:numPr>
          <w:ilvl w:val="0"/>
          <w:numId w:val="31"/>
        </w:numPr>
        <w:ind w:left="3690" w:hanging="720"/>
        <w:jc w:val="both"/>
      </w:pPr>
      <w:r w:rsidRPr="00906B58">
        <w:rPr>
          <w:i/>
          <w:iCs/>
        </w:rPr>
        <w:t>p</w:t>
      </w:r>
      <w:r w:rsidRPr="00906B58">
        <w:t xml:space="preserve"> ~ </w:t>
      </w:r>
      <w:r w:rsidR="008C6FCC">
        <w:t>Phase</w:t>
      </w:r>
    </w:p>
    <w:p w14:paraId="36A799B1" w14:textId="499D0C9B" w:rsidR="00906B58" w:rsidRPr="00906B58" w:rsidRDefault="00906B58" w:rsidP="00906B58">
      <w:pPr>
        <w:pStyle w:val="NormalWeb"/>
        <w:numPr>
          <w:ilvl w:val="0"/>
          <w:numId w:val="31"/>
        </w:numPr>
        <w:ind w:left="3690" w:hanging="720"/>
        <w:jc w:val="both"/>
      </w:pPr>
      <w:r w:rsidRPr="00906B58">
        <w:rPr>
          <w:i/>
          <w:iCs/>
        </w:rPr>
        <w:t>p</w:t>
      </w:r>
      <w:r w:rsidRPr="00906B58">
        <w:t xml:space="preserve"> ~ </w:t>
      </w:r>
      <w:r>
        <w:t xml:space="preserve">Reach + </w:t>
      </w:r>
      <w:r w:rsidRPr="00906B58">
        <w:t>Phase*Reach</w:t>
      </w:r>
    </w:p>
    <w:p w14:paraId="30B5408A" w14:textId="746E5956" w:rsidR="00181B5C" w:rsidRPr="00906B58" w:rsidRDefault="00906B58" w:rsidP="00906B58">
      <w:pPr>
        <w:pStyle w:val="NormalWeb"/>
        <w:numPr>
          <w:ilvl w:val="0"/>
          <w:numId w:val="31"/>
        </w:numPr>
        <w:ind w:left="3690" w:hanging="720"/>
        <w:jc w:val="both"/>
      </w:pPr>
      <w:r w:rsidRPr="00906B58">
        <w:rPr>
          <w:i/>
          <w:iCs/>
        </w:rPr>
        <w:t>p</w:t>
      </w:r>
      <w:r w:rsidRPr="00906B58">
        <w:t xml:space="preserve"> ~ </w:t>
      </w:r>
      <w:r>
        <w:t xml:space="preserve">Reach + </w:t>
      </w:r>
      <w:r w:rsidRPr="00906B58">
        <w:t>Phase*Month*Reach</w:t>
      </w:r>
    </w:p>
    <w:p w14:paraId="66AACFEA" w14:textId="6E12E7CB" w:rsidR="00676928" w:rsidRPr="00BC756E" w:rsidRDefault="00532C41" w:rsidP="00A41472">
      <w:pPr>
        <w:spacing w:before="100" w:beforeAutospacing="1" w:after="100" w:afterAutospacing="1"/>
        <w:rPr>
          <w:rFonts w:ascii="Times New Roman" w:eastAsia="Times New Roman" w:hAnsi="Times New Roman" w:cs="Times New Roman"/>
          <w:color w:val="000000" w:themeColor="text1"/>
        </w:rPr>
      </w:pPr>
      <w:r w:rsidRPr="00906B58">
        <w:rPr>
          <w:rFonts w:ascii="Times New Roman" w:eastAsia="Times New Roman" w:hAnsi="Times New Roman" w:cs="Times New Roman"/>
          <w:color w:val="000000" w:themeColor="text1"/>
        </w:rPr>
        <w:t xml:space="preserve">I will compare data support for models based on </w:t>
      </w:r>
      <w:proofErr w:type="spellStart"/>
      <w:r w:rsidRPr="00906B58">
        <w:rPr>
          <w:rFonts w:ascii="Times New Roman" w:eastAsia="Times New Roman" w:hAnsi="Times New Roman" w:cs="Times New Roman"/>
          <w:color w:val="000000" w:themeColor="text1"/>
        </w:rPr>
        <w:t>AICc</w:t>
      </w:r>
      <w:proofErr w:type="spellEnd"/>
      <w:r w:rsidRPr="00906B58">
        <w:rPr>
          <w:rFonts w:ascii="Times New Roman" w:eastAsia="Times New Roman" w:hAnsi="Times New Roman" w:cs="Times New Roman"/>
          <w:color w:val="000000" w:themeColor="text1"/>
        </w:rPr>
        <w:t xml:space="preserve"> to account</w:t>
      </w:r>
      <w:r>
        <w:rPr>
          <w:rFonts w:ascii="Times New Roman" w:eastAsia="Times New Roman" w:hAnsi="Times New Roman" w:cs="Times New Roman"/>
          <w:color w:val="000000" w:themeColor="text1"/>
        </w:rPr>
        <w:t xml:space="preserve"> for small sample size (</w:t>
      </w:r>
      <w:r w:rsidRPr="00532C41">
        <w:rPr>
          <w:rFonts w:ascii="Times New Roman" w:eastAsia="Times New Roman" w:hAnsi="Times New Roman" w:cs="Times New Roman"/>
          <w:color w:val="000000" w:themeColor="text1"/>
        </w:rPr>
        <w:t>Akaike</w:t>
      </w:r>
      <w:r>
        <w:rPr>
          <w:rFonts w:ascii="Times New Roman" w:eastAsia="Times New Roman" w:hAnsi="Times New Roman" w:cs="Times New Roman"/>
          <w:color w:val="000000" w:themeColor="text1"/>
        </w:rPr>
        <w:t xml:space="preserve"> 1973; Brewer et al. 2016). </w:t>
      </w:r>
      <w:r w:rsidR="00875E63">
        <w:rPr>
          <w:rFonts w:ascii="Times New Roman" w:eastAsia="Times New Roman" w:hAnsi="Times New Roman" w:cs="Times New Roman"/>
          <w:color w:val="000000" w:themeColor="text1"/>
        </w:rPr>
        <w:t>Support for</w:t>
      </w:r>
      <w:r w:rsidR="003F7D2D">
        <w:rPr>
          <w:rFonts w:ascii="Times New Roman" w:eastAsia="Times New Roman" w:hAnsi="Times New Roman" w:cs="Times New Roman"/>
          <w:color w:val="000000" w:themeColor="text1"/>
        </w:rPr>
        <w:t xml:space="preserve"> the null model </w:t>
      </w:r>
      <w:r w:rsidR="00875E63">
        <w:rPr>
          <w:rFonts w:ascii="Times New Roman" w:eastAsia="Times New Roman" w:hAnsi="Times New Roman" w:cs="Times New Roman"/>
          <w:color w:val="000000" w:themeColor="text1"/>
        </w:rPr>
        <w:t xml:space="preserve">will indicate that upstream trends in my index of insect abundance—profiling insect species exposed to juvenile salmon—do not differ significantly from </w:t>
      </w:r>
      <w:r w:rsidR="000E217A">
        <w:rPr>
          <w:rFonts w:ascii="Times New Roman" w:eastAsia="Times New Roman" w:hAnsi="Times New Roman" w:cs="Times New Roman"/>
          <w:color w:val="000000" w:themeColor="text1"/>
        </w:rPr>
        <w:t xml:space="preserve">natural fluctuations </w:t>
      </w:r>
      <w:r w:rsidR="00875E63">
        <w:rPr>
          <w:rFonts w:ascii="Times New Roman" w:eastAsia="Times New Roman" w:hAnsi="Times New Roman" w:cs="Times New Roman"/>
          <w:color w:val="000000" w:themeColor="text1"/>
        </w:rPr>
        <w:t xml:space="preserve">of insect abundance downstream. </w:t>
      </w:r>
      <w:r w:rsidR="000E217A">
        <w:rPr>
          <w:rFonts w:ascii="Times New Roman" w:eastAsia="Times New Roman" w:hAnsi="Times New Roman" w:cs="Times New Roman"/>
          <w:color w:val="000000" w:themeColor="text1"/>
        </w:rPr>
        <w:t>Support for my most complex model will indicate that</w:t>
      </w:r>
      <w:r w:rsidR="00F86092">
        <w:rPr>
          <w:rFonts w:ascii="Times New Roman" w:eastAsia="Times New Roman" w:hAnsi="Times New Roman" w:cs="Times New Roman"/>
          <w:color w:val="000000" w:themeColor="text1"/>
        </w:rPr>
        <w:t xml:space="preserve"> trends</w:t>
      </w:r>
      <w:r w:rsidR="000E217A">
        <w:rPr>
          <w:rFonts w:ascii="Times New Roman" w:eastAsia="Times New Roman" w:hAnsi="Times New Roman" w:cs="Times New Roman"/>
          <w:color w:val="000000" w:themeColor="text1"/>
        </w:rPr>
        <w:t xml:space="preserve"> </w:t>
      </w:r>
      <w:r w:rsidR="00F86092">
        <w:rPr>
          <w:rFonts w:ascii="Times New Roman" w:eastAsia="Times New Roman" w:hAnsi="Times New Roman" w:cs="Times New Roman"/>
          <w:color w:val="000000" w:themeColor="text1"/>
        </w:rPr>
        <w:t>of</w:t>
      </w:r>
      <w:r w:rsidR="009B0408">
        <w:rPr>
          <w:rFonts w:ascii="Times New Roman" w:eastAsia="Times New Roman" w:hAnsi="Times New Roman" w:cs="Times New Roman"/>
          <w:color w:val="000000" w:themeColor="text1"/>
        </w:rPr>
        <w:t xml:space="preserve"> </w:t>
      </w:r>
      <w:r w:rsidR="000E217A">
        <w:rPr>
          <w:rFonts w:ascii="Times New Roman" w:eastAsia="Times New Roman" w:hAnsi="Times New Roman" w:cs="Times New Roman"/>
          <w:color w:val="000000" w:themeColor="text1"/>
        </w:rPr>
        <w:t>insect abundance</w:t>
      </w:r>
      <w:r w:rsidR="00F86092">
        <w:rPr>
          <w:rFonts w:ascii="Times New Roman" w:eastAsia="Times New Roman" w:hAnsi="Times New Roman" w:cs="Times New Roman"/>
          <w:color w:val="000000" w:themeColor="text1"/>
        </w:rPr>
        <w:t xml:space="preserve"> (as measured by my index) differ before and after the juvenile salmon out-migration, and those associated with the upstream reach differ from the downstream reach, my ecological baseline.</w:t>
      </w:r>
      <w:r w:rsidR="00875E63">
        <w:rPr>
          <w:rFonts w:ascii="Times New Roman" w:eastAsia="Times New Roman" w:hAnsi="Times New Roman" w:cs="Times New Roman"/>
          <w:color w:val="000000" w:themeColor="text1"/>
        </w:rPr>
        <w:t xml:space="preserve"> </w:t>
      </w:r>
      <w:r w:rsidR="00A41472" w:rsidRPr="00BC756E">
        <w:rPr>
          <w:rFonts w:ascii="Times New Roman" w:eastAsia="Times New Roman" w:hAnsi="Times New Roman" w:cs="Times New Roman"/>
          <w:color w:val="000000" w:themeColor="text1"/>
        </w:rPr>
        <w:t>Data manipulation will be carried out using R statistical software</w:t>
      </w:r>
      <w:r w:rsidR="0043378F">
        <w:rPr>
          <w:rFonts w:ascii="Times New Roman" w:eastAsia="Times New Roman" w:hAnsi="Times New Roman" w:cs="Times New Roman"/>
          <w:color w:val="000000" w:themeColor="text1"/>
        </w:rPr>
        <w:t xml:space="preserve"> (package</w:t>
      </w:r>
      <w:r w:rsidR="005E7E8E">
        <w:rPr>
          <w:rFonts w:ascii="Times New Roman" w:eastAsia="Times New Roman" w:hAnsi="Times New Roman" w:cs="Times New Roman"/>
          <w:color w:val="000000" w:themeColor="text1"/>
        </w:rPr>
        <w:t>s</w:t>
      </w:r>
      <w:r w:rsidR="0043378F">
        <w:rPr>
          <w:rFonts w:ascii="Times New Roman" w:eastAsia="Times New Roman" w:hAnsi="Times New Roman" w:cs="Times New Roman"/>
          <w:color w:val="000000" w:themeColor="text1"/>
        </w:rPr>
        <w:t xml:space="preserve"> </w:t>
      </w:r>
      <w:proofErr w:type="spellStart"/>
      <w:r w:rsidR="0043378F" w:rsidRPr="0043378F">
        <w:rPr>
          <w:rFonts w:ascii="Times New Roman" w:eastAsia="Times New Roman" w:hAnsi="Times New Roman" w:cs="Times New Roman"/>
          <w:i/>
          <w:iCs/>
          <w:color w:val="000000" w:themeColor="text1"/>
        </w:rPr>
        <w:t>glmmTMB</w:t>
      </w:r>
      <w:proofErr w:type="spellEnd"/>
      <w:r w:rsidR="0043378F">
        <w:rPr>
          <w:rFonts w:ascii="Times New Roman" w:eastAsia="Times New Roman" w:hAnsi="Times New Roman" w:cs="Times New Roman"/>
          <w:color w:val="000000" w:themeColor="text1"/>
        </w:rPr>
        <w:t xml:space="preserve"> </w:t>
      </w:r>
      <w:r w:rsidR="007B530F">
        <w:rPr>
          <w:rFonts w:ascii="Times New Roman" w:eastAsia="Times New Roman" w:hAnsi="Times New Roman" w:cs="Times New Roman"/>
          <w:color w:val="000000" w:themeColor="text1"/>
        </w:rPr>
        <w:t xml:space="preserve">and </w:t>
      </w:r>
      <w:proofErr w:type="spellStart"/>
      <w:r w:rsidR="007B530F" w:rsidRPr="007B530F">
        <w:rPr>
          <w:rFonts w:ascii="Times New Roman" w:eastAsia="Times New Roman" w:hAnsi="Times New Roman" w:cs="Times New Roman"/>
          <w:i/>
          <w:iCs/>
          <w:color w:val="000000" w:themeColor="text1"/>
        </w:rPr>
        <w:t>DHARMa</w:t>
      </w:r>
      <w:proofErr w:type="spellEnd"/>
      <w:r w:rsidR="007B530F">
        <w:rPr>
          <w:rFonts w:ascii="Times New Roman" w:eastAsia="Times New Roman" w:hAnsi="Times New Roman" w:cs="Times New Roman"/>
          <w:color w:val="000000" w:themeColor="text1"/>
        </w:rPr>
        <w:t xml:space="preserve"> </w:t>
      </w:r>
      <w:r w:rsidR="000D3605">
        <w:rPr>
          <w:rFonts w:ascii="Times New Roman" w:eastAsia="Times New Roman" w:hAnsi="Times New Roman" w:cs="Times New Roman"/>
          <w:color w:val="000000" w:themeColor="text1"/>
        </w:rPr>
        <w:t xml:space="preserve">used </w:t>
      </w:r>
      <w:r w:rsidR="0043378F">
        <w:rPr>
          <w:rFonts w:ascii="Times New Roman" w:eastAsia="Times New Roman" w:hAnsi="Times New Roman" w:cs="Times New Roman"/>
          <w:color w:val="000000" w:themeColor="text1"/>
        </w:rPr>
        <w:t>for model</w:t>
      </w:r>
      <w:r w:rsidR="0090138E">
        <w:rPr>
          <w:rFonts w:ascii="Times New Roman" w:eastAsia="Times New Roman" w:hAnsi="Times New Roman" w:cs="Times New Roman"/>
          <w:color w:val="000000" w:themeColor="text1"/>
        </w:rPr>
        <w:t xml:space="preserve"> analyses</w:t>
      </w:r>
      <w:r w:rsidR="0043378F">
        <w:rPr>
          <w:rFonts w:ascii="Times New Roman" w:eastAsia="Times New Roman" w:hAnsi="Times New Roman" w:cs="Times New Roman"/>
          <w:color w:val="000000" w:themeColor="text1"/>
        </w:rPr>
        <w:t>)</w:t>
      </w:r>
      <w:r w:rsidR="00181B5C">
        <w:rPr>
          <w:rFonts w:ascii="Times New Roman" w:eastAsia="Times New Roman" w:hAnsi="Times New Roman" w:cs="Times New Roman"/>
          <w:color w:val="000000" w:themeColor="text1"/>
        </w:rPr>
        <w:t xml:space="preserve">. </w:t>
      </w:r>
    </w:p>
    <w:p w14:paraId="26BDCFB4" w14:textId="77777777" w:rsidR="00A75BE3" w:rsidRDefault="00A75BE3" w:rsidP="00A41472">
      <w:pPr>
        <w:spacing w:before="100" w:beforeAutospacing="1" w:after="100" w:afterAutospacing="1"/>
        <w:rPr>
          <w:rFonts w:ascii="Times New Roman,Bold" w:eastAsia="Times New Roman" w:hAnsi="Times New Roman,Bold" w:cs="Times New Roman"/>
          <w:color w:val="000000" w:themeColor="text1"/>
        </w:rPr>
      </w:pPr>
    </w:p>
    <w:p w14:paraId="15F1D160" w14:textId="6B57EA20"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Products </w:t>
      </w:r>
    </w:p>
    <w:p w14:paraId="78FA0033" w14:textId="052E6775" w:rsidR="00A41472" w:rsidRPr="00BC756E" w:rsidRDefault="00A41472" w:rsidP="00A41472">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Project proposal with short presentation</w:t>
      </w:r>
      <w:r w:rsidR="009C2D40">
        <w:rPr>
          <w:rFonts w:ascii="Times New Roman" w:eastAsia="Times New Roman" w:hAnsi="Times New Roman" w:cs="Times New Roman"/>
          <w:color w:val="000000" w:themeColor="text1"/>
        </w:rPr>
        <w:t xml:space="preserve"> on study aims and methodology. </w:t>
      </w:r>
    </w:p>
    <w:p w14:paraId="661B7EF9" w14:textId="7513CD6C" w:rsidR="009B1509" w:rsidRPr="00BC756E" w:rsidRDefault="00A41472" w:rsidP="001D196F">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Publication quality manuscript</w:t>
      </w:r>
      <w:r w:rsidR="0092449C">
        <w:rPr>
          <w:rFonts w:ascii="Times New Roman" w:eastAsia="Times New Roman" w:hAnsi="Times New Roman" w:cs="Times New Roman"/>
          <w:color w:val="000000" w:themeColor="text1"/>
        </w:rPr>
        <w:t>.</w:t>
      </w:r>
    </w:p>
    <w:p w14:paraId="11334122" w14:textId="03FF6C5E" w:rsidR="00A41472" w:rsidRPr="00BC756E" w:rsidRDefault="00A41472" w:rsidP="00A41472">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lastRenderedPageBreak/>
        <w:t xml:space="preserve">PowerPoint slideshow and oral presentation </w:t>
      </w:r>
      <w:r w:rsidR="009C2D40">
        <w:rPr>
          <w:rFonts w:ascii="Times New Roman" w:eastAsia="Times New Roman" w:hAnsi="Times New Roman" w:cs="Times New Roman"/>
          <w:color w:val="000000" w:themeColor="text1"/>
        </w:rPr>
        <w:t xml:space="preserve">of completed project. </w:t>
      </w:r>
    </w:p>
    <w:p w14:paraId="6DA6EBAD" w14:textId="77777777"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Timeline </w:t>
      </w:r>
    </w:p>
    <w:p w14:paraId="6353D57E" w14:textId="395A54D1" w:rsidR="00A41472" w:rsidRPr="00BC756E" w:rsidRDefault="00FD786B"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October</w:t>
      </w:r>
      <w:r w:rsidR="00A41472" w:rsidRPr="00BC756E">
        <w:rPr>
          <w:rFonts w:ascii="Times New Roman" w:eastAsia="Times New Roman" w:hAnsi="Times New Roman" w:cs="Times New Roman"/>
          <w:color w:val="000000" w:themeColor="text1"/>
        </w:rPr>
        <w:t xml:space="preserve"> – </w:t>
      </w:r>
      <w:r w:rsidRPr="00BC756E">
        <w:rPr>
          <w:rFonts w:ascii="Times New Roman" w:eastAsia="Times New Roman" w:hAnsi="Times New Roman" w:cs="Times New Roman"/>
          <w:color w:val="000000" w:themeColor="text1"/>
        </w:rPr>
        <w:t>December</w:t>
      </w:r>
      <w:r w:rsidR="00A41472" w:rsidRPr="00BC756E">
        <w:rPr>
          <w:rFonts w:ascii="Times New Roman" w:eastAsia="Times New Roman" w:hAnsi="Times New Roman" w:cs="Times New Roman"/>
          <w:color w:val="000000" w:themeColor="text1"/>
        </w:rPr>
        <w:t xml:space="preserve"> 20</w:t>
      </w:r>
      <w:r w:rsidRPr="00BC756E">
        <w:rPr>
          <w:rFonts w:ascii="Times New Roman" w:eastAsia="Times New Roman" w:hAnsi="Times New Roman" w:cs="Times New Roman"/>
          <w:color w:val="000000" w:themeColor="text1"/>
        </w:rPr>
        <w:t>21</w:t>
      </w:r>
      <w:r w:rsidR="00A41472" w:rsidRPr="00BC756E">
        <w:rPr>
          <w:rFonts w:ascii="Times New Roman" w:eastAsia="Times New Roman" w:hAnsi="Times New Roman" w:cs="Times New Roman"/>
          <w:color w:val="000000" w:themeColor="text1"/>
        </w:rPr>
        <w:t xml:space="preserve">: Perform initial background literature review </w:t>
      </w:r>
    </w:p>
    <w:p w14:paraId="1B76DF5B" w14:textId="15ADCDA3" w:rsidR="00A567B3" w:rsidRPr="00BC756E" w:rsidRDefault="00A567B3" w:rsidP="001E616C">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December</w:t>
      </w:r>
      <w:r w:rsidR="00A41472" w:rsidRPr="00BC756E">
        <w:rPr>
          <w:rFonts w:ascii="Times New Roman" w:eastAsia="Times New Roman" w:hAnsi="Times New Roman" w:cs="Times New Roman"/>
          <w:color w:val="000000" w:themeColor="text1"/>
        </w:rPr>
        <w:t xml:space="preserve"> 20</w:t>
      </w:r>
      <w:r w:rsidRPr="00BC756E">
        <w:rPr>
          <w:rFonts w:ascii="Times New Roman" w:eastAsia="Times New Roman" w:hAnsi="Times New Roman" w:cs="Times New Roman"/>
          <w:color w:val="000000" w:themeColor="text1"/>
        </w:rPr>
        <w:t>21</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Submit final proposal, proposal presentation</w:t>
      </w:r>
      <w:r w:rsidR="00403730" w:rsidRPr="00BC756E">
        <w:rPr>
          <w:rFonts w:ascii="Times New Roman" w:eastAsia="Times New Roman" w:hAnsi="Times New Roman" w:cs="Times New Roman"/>
          <w:color w:val="000000" w:themeColor="text1"/>
        </w:rPr>
        <w:t>; submit</w:t>
      </w:r>
      <w:r w:rsidRPr="00BC756E">
        <w:rPr>
          <w:rFonts w:ascii="Times New Roman" w:eastAsia="Times New Roman" w:hAnsi="Times New Roman" w:cs="Times New Roman"/>
          <w:color w:val="000000" w:themeColor="text1"/>
        </w:rPr>
        <w:t xml:space="preserve"> FISH 494 contract </w:t>
      </w:r>
    </w:p>
    <w:p w14:paraId="78B9D69B" w14:textId="529E3E2C" w:rsidR="00A41472" w:rsidRPr="00BC756E" w:rsidRDefault="0013093C" w:rsidP="001E616C">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November</w:t>
      </w:r>
      <w:r w:rsidR="00A41472" w:rsidRPr="00BC756E">
        <w:rPr>
          <w:rFonts w:ascii="Times New Roman" w:eastAsia="Times New Roman" w:hAnsi="Times New Roman" w:cs="Times New Roman"/>
          <w:color w:val="000000" w:themeColor="text1"/>
        </w:rPr>
        <w:t xml:space="preserve"> – </w:t>
      </w:r>
      <w:r w:rsidR="00A567B3" w:rsidRPr="00BC756E">
        <w:rPr>
          <w:rFonts w:ascii="Times New Roman" w:eastAsia="Times New Roman" w:hAnsi="Times New Roman" w:cs="Times New Roman"/>
          <w:color w:val="000000" w:themeColor="text1"/>
        </w:rPr>
        <w:t>April</w:t>
      </w:r>
      <w:r w:rsidR="00A41472" w:rsidRPr="00BC756E">
        <w:rPr>
          <w:rFonts w:ascii="Times New Roman" w:eastAsia="Times New Roman" w:hAnsi="Times New Roman" w:cs="Times New Roman"/>
          <w:color w:val="000000" w:themeColor="text1"/>
        </w:rPr>
        <w:t xml:space="preserve"> </w:t>
      </w:r>
      <w:r w:rsidR="00A567B3"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xml:space="preserve">: Data analysis </w:t>
      </w:r>
      <w:r w:rsidR="00FB4BCD">
        <w:rPr>
          <w:rFonts w:ascii="Times New Roman" w:eastAsia="Times New Roman" w:hAnsi="Times New Roman" w:cs="Times New Roman"/>
          <w:color w:val="000000" w:themeColor="text1"/>
        </w:rPr>
        <w:t>(periodic check-ins with Dr. Kelly)</w:t>
      </w:r>
    </w:p>
    <w:p w14:paraId="52910EF0" w14:textId="53B1CC9E"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April</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xml:space="preserve">: Complete rough draft and submit to advisor/SAFS faculty for revision </w:t>
      </w:r>
    </w:p>
    <w:p w14:paraId="17772FD0" w14:textId="76CC104D"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May</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Prepare final paper, poster, and presentation; evaluation meeting</w:t>
      </w:r>
    </w:p>
    <w:p w14:paraId="527203F2" w14:textId="1E6996D5"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June</w:t>
      </w:r>
      <w:r w:rsidR="00A41472" w:rsidRPr="00BC756E">
        <w:rPr>
          <w:rFonts w:ascii="Times New Roman" w:eastAsia="Times New Roman" w:hAnsi="Times New Roman" w:cs="Times New Roman"/>
          <w:color w:val="000000" w:themeColor="text1"/>
        </w:rPr>
        <w:t xml:space="preserve"> 2015: Present findings at Capstone Symposium and submit final paper </w:t>
      </w:r>
    </w:p>
    <w:p w14:paraId="01FBA643" w14:textId="77777777"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Signatures </w:t>
      </w:r>
    </w:p>
    <w:p w14:paraId="2E260021" w14:textId="2FC725BD" w:rsidR="00A41472" w:rsidRPr="00BC756E" w:rsidRDefault="00A4147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We have read and discussed the above proposal and we believe this is an achievable project for the student named. </w:t>
      </w:r>
    </w:p>
    <w:p w14:paraId="12074D98" w14:textId="2FE13BB3" w:rsidR="004644EE" w:rsidRPr="00BC756E" w:rsidRDefault="007F7B2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noProof/>
          <w:color w:val="000000" w:themeColor="text1"/>
        </w:rPr>
        <mc:AlternateContent>
          <mc:Choice Requires="wpi">
            <w:drawing>
              <wp:anchor distT="0" distB="0" distL="114300" distR="114300" simplePos="0" relativeHeight="251661312" behindDoc="0" locked="0" layoutInCell="1" allowOverlap="1" wp14:anchorId="6EBC03BD" wp14:editId="1B8E7C20">
                <wp:simplePos x="0" y="0"/>
                <wp:positionH relativeFrom="column">
                  <wp:posOffset>1909248</wp:posOffset>
                </wp:positionH>
                <wp:positionV relativeFrom="paragraph">
                  <wp:posOffset>-115355</wp:posOffset>
                </wp:positionV>
                <wp:extent cx="574560" cy="258480"/>
                <wp:effectExtent l="38100" t="38100" r="10160" b="33655"/>
                <wp:wrapNone/>
                <wp:docPr id="18" name="Ink 18"/>
                <wp:cNvGraphicFramePr/>
                <a:graphic xmlns:a="http://schemas.openxmlformats.org/drawingml/2006/main">
                  <a:graphicData uri="http://schemas.microsoft.com/office/word/2010/wordprocessingInk">
                    <w14:contentPart bwMode="auto" r:id="rId5">
                      <w14:nvContentPartPr>
                        <w14:cNvContentPartPr/>
                      </w14:nvContentPartPr>
                      <w14:xfrm>
                        <a:off x="0" y="0"/>
                        <a:ext cx="574560" cy="258480"/>
                      </w14:xfrm>
                    </w14:contentPart>
                  </a:graphicData>
                </a:graphic>
              </wp:anchor>
            </w:drawing>
          </mc:Choice>
          <mc:Fallback>
            <w:pict>
              <v:shapetype w14:anchorId="33EC3B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50pt;margin-top:-9.45pt;width:45.95pt;height:2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">
                <v:imagedata r:id="rId10" o:title=""/>
              </v:shape>
            </w:pict>
          </mc:Fallback>
        </mc:AlternateContent>
      </w:r>
      <w:r w:rsidRPr="00BC756E">
        <w:rPr>
          <w:rFonts w:ascii="Times New Roman" w:eastAsia="Times New Roman" w:hAnsi="Times New Roman" w:cs="Times New Roman"/>
          <w:noProof/>
          <w:color w:val="000000" w:themeColor="text1"/>
        </w:rPr>
        <mc:AlternateContent>
          <mc:Choice Requires="wpi">
            <w:drawing>
              <wp:anchor distT="0" distB="0" distL="114300" distR="114300" simplePos="0" relativeHeight="251660288" behindDoc="0" locked="0" layoutInCell="1" allowOverlap="1" wp14:anchorId="3AC0F85F" wp14:editId="33740B4B">
                <wp:simplePos x="0" y="0"/>
                <wp:positionH relativeFrom="column">
                  <wp:posOffset>1182048</wp:posOffset>
                </wp:positionH>
                <wp:positionV relativeFrom="paragraph">
                  <wp:posOffset>-79355</wp:posOffset>
                </wp:positionV>
                <wp:extent cx="502920" cy="226080"/>
                <wp:effectExtent l="38100" t="38100" r="17780" b="4064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502920" cy="226080"/>
                      </w14:xfrm>
                    </w14:contentPart>
                  </a:graphicData>
                </a:graphic>
              </wp:anchor>
            </w:drawing>
          </mc:Choice>
          <mc:Fallback>
            <w:pict>
              <v:shape w14:anchorId="2285D4E6" id="Ink 7" o:spid="_x0000_s1026" type="#_x0000_t75" style="position:absolute;margin-left:92.7pt;margin-top:-6.6pt;width:40.3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">
                <v:imagedata r:id="rId12" o:title=""/>
              </v:shape>
            </w:pict>
          </mc:Fallback>
        </mc:AlternateContent>
      </w:r>
      <w:r w:rsidR="00A41472" w:rsidRPr="00BC756E">
        <w:rPr>
          <w:rFonts w:ascii="Times New Roman" w:eastAsia="Times New Roman" w:hAnsi="Times New Roman" w:cs="Times New Roman"/>
          <w:color w:val="000000" w:themeColor="text1"/>
        </w:rPr>
        <w:t xml:space="preserve">Student: ________________________________ Date: ____________ </w:t>
      </w:r>
    </w:p>
    <w:p w14:paraId="173179D6" w14:textId="3D386F59" w:rsidR="00A41472" w:rsidRPr="00BC756E" w:rsidRDefault="00A4147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Faculty Sponsor: _________________________ Date: ____________ </w:t>
      </w:r>
    </w:p>
    <w:p w14:paraId="02DFB6C7" w14:textId="6880975A" w:rsidR="00A41472" w:rsidRPr="00BC756E" w:rsidRDefault="00A41472" w:rsidP="00224140">
      <w:pPr>
        <w:spacing w:before="100" w:beforeAutospacing="1" w:after="100" w:afterAutospacing="1"/>
        <w:rPr>
          <w:rFonts w:ascii="Times New Roman,Bold" w:eastAsia="Times New Roman" w:hAnsi="Times New Roman,Bold" w:cs="Times New Roman"/>
          <w:color w:val="000000" w:themeColor="text1"/>
        </w:rPr>
      </w:pPr>
      <w:r w:rsidRPr="00BC756E">
        <w:rPr>
          <w:rFonts w:ascii="Times New Roman,Bold" w:eastAsia="Times New Roman" w:hAnsi="Times New Roman,Bold" w:cs="Times New Roman"/>
          <w:color w:val="000000" w:themeColor="text1"/>
        </w:rPr>
        <w:t xml:space="preserve">References </w:t>
      </w:r>
    </w:p>
    <w:p w14:paraId="3EBA831C" w14:textId="47EAE9CA" w:rsidR="00532C41" w:rsidRDefault="00532C41" w:rsidP="00532C41">
      <w:pPr>
        <w:spacing w:before="100" w:beforeAutospacing="1" w:after="100" w:afterAutospacing="1"/>
        <w:ind w:left="720"/>
        <w:rPr>
          <w:rFonts w:ascii="Times New Roman" w:eastAsia="Times New Roman" w:hAnsi="Times New Roman" w:cs="Times New Roman"/>
          <w:color w:val="000000" w:themeColor="text1"/>
        </w:rPr>
      </w:pPr>
      <w:r w:rsidRPr="00532C41">
        <w:rPr>
          <w:rFonts w:ascii="Times New Roman" w:eastAsia="Times New Roman" w:hAnsi="Times New Roman" w:cs="Times New Roman"/>
          <w:color w:val="000000" w:themeColor="text1"/>
        </w:rPr>
        <w:t xml:space="preserve">Akaike, H. 1973. Information theory as an extension of the maximum likelihood principle. B. N. Petrov and F. Cs ä </w:t>
      </w:r>
      <w:proofErr w:type="spellStart"/>
      <w:r w:rsidRPr="00532C41">
        <w:rPr>
          <w:rFonts w:ascii="Times New Roman" w:eastAsia="Times New Roman" w:hAnsi="Times New Roman" w:cs="Times New Roman"/>
          <w:color w:val="000000" w:themeColor="text1"/>
        </w:rPr>
        <w:t>ki</w:t>
      </w:r>
      <w:proofErr w:type="spellEnd"/>
      <w:r w:rsidRPr="00532C41">
        <w:rPr>
          <w:rFonts w:ascii="Times New Roman" w:eastAsia="Times New Roman" w:hAnsi="Times New Roman" w:cs="Times New Roman"/>
          <w:color w:val="000000" w:themeColor="text1"/>
        </w:rPr>
        <w:t xml:space="preserve">, editors. Second international symposium on information theory. </w:t>
      </w:r>
      <w:proofErr w:type="spellStart"/>
      <w:r w:rsidRPr="00532C41">
        <w:rPr>
          <w:rFonts w:ascii="Times New Roman" w:eastAsia="Times New Roman" w:hAnsi="Times New Roman" w:cs="Times New Roman"/>
          <w:color w:val="000000" w:themeColor="text1"/>
        </w:rPr>
        <w:t>Akademiai</w:t>
      </w:r>
      <w:proofErr w:type="spellEnd"/>
      <w:r w:rsidRPr="00532C41">
        <w:rPr>
          <w:rFonts w:ascii="Times New Roman" w:eastAsia="Times New Roman" w:hAnsi="Times New Roman" w:cs="Times New Roman"/>
          <w:color w:val="000000" w:themeColor="text1"/>
        </w:rPr>
        <w:t xml:space="preserve"> </w:t>
      </w:r>
      <w:proofErr w:type="spellStart"/>
      <w:r w:rsidRPr="00532C41">
        <w:rPr>
          <w:rFonts w:ascii="Times New Roman" w:eastAsia="Times New Roman" w:hAnsi="Times New Roman" w:cs="Times New Roman"/>
          <w:color w:val="000000" w:themeColor="text1"/>
        </w:rPr>
        <w:t>Kiàdo</w:t>
      </w:r>
      <w:proofErr w:type="spellEnd"/>
      <w:r w:rsidRPr="00532C41">
        <w:rPr>
          <w:rFonts w:ascii="Times New Roman" w:eastAsia="Times New Roman" w:hAnsi="Times New Roman" w:cs="Times New Roman"/>
          <w:color w:val="000000" w:themeColor="text1"/>
        </w:rPr>
        <w:t xml:space="preserve">, Budapest, Hungary. </w:t>
      </w:r>
    </w:p>
    <w:p w14:paraId="283B411F" w14:textId="53FA2717" w:rsidR="00861E70" w:rsidRPr="00BC756E" w:rsidRDefault="00861E70" w:rsidP="00861E70">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Bista</w:t>
      </w:r>
      <w:proofErr w:type="spellEnd"/>
      <w:r w:rsidRPr="00BC756E">
        <w:rPr>
          <w:rFonts w:ascii="Times New Roman" w:eastAsia="Times New Roman" w:hAnsi="Times New Roman" w:cs="Times New Roman"/>
          <w:color w:val="000000" w:themeColor="text1"/>
        </w:rPr>
        <w:t xml:space="preserve">, I., G. R. Carvalho, K. Walsh, M. Seymour, M. </w:t>
      </w:r>
      <w:proofErr w:type="spellStart"/>
      <w:r w:rsidRPr="00BC756E">
        <w:rPr>
          <w:rFonts w:ascii="Times New Roman" w:eastAsia="Times New Roman" w:hAnsi="Times New Roman" w:cs="Times New Roman"/>
          <w:color w:val="000000" w:themeColor="text1"/>
        </w:rPr>
        <w:t>Hajibabaei</w:t>
      </w:r>
      <w:proofErr w:type="spellEnd"/>
      <w:r w:rsidRPr="00BC756E">
        <w:rPr>
          <w:rFonts w:ascii="Times New Roman" w:eastAsia="Times New Roman" w:hAnsi="Times New Roman" w:cs="Times New Roman"/>
          <w:color w:val="000000" w:themeColor="text1"/>
        </w:rPr>
        <w:t xml:space="preserve">, D. </w:t>
      </w:r>
      <w:proofErr w:type="spellStart"/>
      <w:r w:rsidRPr="00BC756E">
        <w:rPr>
          <w:rFonts w:ascii="Times New Roman" w:eastAsia="Times New Roman" w:hAnsi="Times New Roman" w:cs="Times New Roman"/>
          <w:color w:val="000000" w:themeColor="text1"/>
        </w:rPr>
        <w:t>Lallias</w:t>
      </w:r>
      <w:proofErr w:type="spellEnd"/>
      <w:r w:rsidRPr="00BC756E">
        <w:rPr>
          <w:rFonts w:ascii="Times New Roman" w:eastAsia="Times New Roman" w:hAnsi="Times New Roman" w:cs="Times New Roman"/>
          <w:color w:val="000000" w:themeColor="text1"/>
        </w:rPr>
        <w:t xml:space="preserve">, M. Christmas, and S. </w:t>
      </w:r>
      <w:proofErr w:type="spellStart"/>
      <w:r w:rsidRPr="00BC756E">
        <w:rPr>
          <w:rFonts w:ascii="Times New Roman" w:eastAsia="Times New Roman" w:hAnsi="Times New Roman" w:cs="Times New Roman"/>
          <w:color w:val="000000" w:themeColor="text1"/>
        </w:rPr>
        <w:t>Creer</w:t>
      </w:r>
      <w:proofErr w:type="spellEnd"/>
      <w:r w:rsidRPr="00BC756E">
        <w:rPr>
          <w:rFonts w:ascii="Times New Roman" w:eastAsia="Times New Roman" w:hAnsi="Times New Roman" w:cs="Times New Roman"/>
          <w:color w:val="000000" w:themeColor="text1"/>
        </w:rPr>
        <w:t>. 2017. Annual time-series analysis of aqueous eDNA reveals ecologically relevant dynamics of lake ecosystem biodiversity. Nature Communications 8:14087.</w:t>
      </w:r>
    </w:p>
    <w:p w14:paraId="55FC8078" w14:textId="4AF23A56" w:rsidR="00532C41" w:rsidRDefault="00532C41" w:rsidP="00532C41">
      <w:pPr>
        <w:spacing w:before="100" w:beforeAutospacing="1" w:after="100" w:afterAutospacing="1"/>
        <w:ind w:left="720"/>
        <w:rPr>
          <w:rFonts w:ascii="Times New Roman" w:eastAsia="Times New Roman" w:hAnsi="Times New Roman" w:cs="Times New Roman"/>
          <w:color w:val="000000" w:themeColor="text1"/>
        </w:rPr>
      </w:pPr>
      <w:r w:rsidRPr="00532C41">
        <w:rPr>
          <w:rFonts w:ascii="Times New Roman" w:eastAsia="Times New Roman" w:hAnsi="Times New Roman" w:cs="Times New Roman"/>
          <w:color w:val="000000" w:themeColor="text1"/>
        </w:rPr>
        <w:t xml:space="preserve">Brewer, M. J., A. Butler, and S. L. </w:t>
      </w:r>
      <w:proofErr w:type="spellStart"/>
      <w:r w:rsidRPr="00532C41">
        <w:rPr>
          <w:rFonts w:ascii="Times New Roman" w:eastAsia="Times New Roman" w:hAnsi="Times New Roman" w:cs="Times New Roman"/>
          <w:color w:val="000000" w:themeColor="text1"/>
        </w:rPr>
        <w:t>Cooksley</w:t>
      </w:r>
      <w:proofErr w:type="spellEnd"/>
      <w:r w:rsidRPr="00532C41">
        <w:rPr>
          <w:rFonts w:ascii="Times New Roman" w:eastAsia="Times New Roman" w:hAnsi="Times New Roman" w:cs="Times New Roman"/>
          <w:color w:val="000000" w:themeColor="text1"/>
        </w:rPr>
        <w:t>. 2016. The relative performance of AIC, AIC</w:t>
      </w:r>
      <w:r w:rsidRPr="00532C41">
        <w:rPr>
          <w:rFonts w:ascii="Times New Roman" w:eastAsia="Times New Roman" w:hAnsi="Times New Roman" w:cs="Times New Roman"/>
          <w:color w:val="000000" w:themeColor="text1"/>
          <w:vertAlign w:val="subscript"/>
        </w:rPr>
        <w:t>C</w:t>
      </w:r>
      <w:r w:rsidRPr="00532C41">
        <w:rPr>
          <w:rFonts w:ascii="Times New Roman" w:eastAsia="Times New Roman" w:hAnsi="Times New Roman" w:cs="Times New Roman"/>
          <w:color w:val="000000" w:themeColor="text1"/>
        </w:rPr>
        <w:t xml:space="preserve"> and BIC in the presence of unobserved heterogeneity. Methods in Ecology and Evolution 7:679–692.</w:t>
      </w:r>
    </w:p>
    <w:p w14:paraId="2E220036" w14:textId="6AD3AF64" w:rsidR="00224140" w:rsidRPr="00BC756E" w:rsidRDefault="00224140" w:rsidP="00861E70">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Buehrens</w:t>
      </w:r>
      <w:proofErr w:type="spellEnd"/>
      <w:r w:rsidRPr="00BC756E">
        <w:rPr>
          <w:rFonts w:ascii="Times New Roman" w:eastAsia="Times New Roman" w:hAnsi="Times New Roman" w:cs="Times New Roman"/>
          <w:color w:val="000000" w:themeColor="text1"/>
        </w:rPr>
        <w:t xml:space="preserve">, T.W., P. </w:t>
      </w:r>
      <w:proofErr w:type="spellStart"/>
      <w:r w:rsidRPr="00BC756E">
        <w:rPr>
          <w:rFonts w:ascii="Times New Roman" w:eastAsia="Times New Roman" w:hAnsi="Times New Roman" w:cs="Times New Roman"/>
          <w:color w:val="000000" w:themeColor="text1"/>
        </w:rPr>
        <w:t>Kiffney</w:t>
      </w:r>
      <w:proofErr w:type="spellEnd"/>
      <w:r w:rsidRPr="00BC756E">
        <w:rPr>
          <w:rFonts w:ascii="Times New Roman" w:eastAsia="Times New Roman" w:hAnsi="Times New Roman" w:cs="Times New Roman"/>
          <w:color w:val="000000" w:themeColor="text1"/>
        </w:rPr>
        <w:t xml:space="preserve">, G.R. </w:t>
      </w:r>
      <w:proofErr w:type="spellStart"/>
      <w:r w:rsidRPr="00BC756E">
        <w:rPr>
          <w:rFonts w:ascii="Times New Roman" w:eastAsia="Times New Roman" w:hAnsi="Times New Roman" w:cs="Times New Roman"/>
          <w:color w:val="000000" w:themeColor="text1"/>
        </w:rPr>
        <w:t>Pess</w:t>
      </w:r>
      <w:proofErr w:type="spellEnd"/>
      <w:r w:rsidRPr="00BC756E">
        <w:rPr>
          <w:rFonts w:ascii="Times New Roman" w:eastAsia="Times New Roman" w:hAnsi="Times New Roman" w:cs="Times New Roman"/>
          <w:color w:val="000000" w:themeColor="text1"/>
        </w:rPr>
        <w:t xml:space="preserve">, T.R. Bennett, S.M. </w:t>
      </w:r>
      <w:proofErr w:type="spellStart"/>
      <w:r w:rsidRPr="00BC756E">
        <w:rPr>
          <w:rFonts w:ascii="Times New Roman" w:eastAsia="Times New Roman" w:hAnsi="Times New Roman" w:cs="Times New Roman"/>
          <w:color w:val="000000" w:themeColor="text1"/>
        </w:rPr>
        <w:t>Naman</w:t>
      </w:r>
      <w:proofErr w:type="spellEnd"/>
      <w:r w:rsidRPr="00BC756E">
        <w:rPr>
          <w:rFonts w:ascii="Times New Roman" w:eastAsia="Times New Roman" w:hAnsi="Times New Roman" w:cs="Times New Roman"/>
          <w:color w:val="000000" w:themeColor="text1"/>
        </w:rPr>
        <w:t xml:space="preserve">, G. Brooks, and T.P Quinn. 2014. Increasing juvenile </w:t>
      </w:r>
      <w:proofErr w:type="spellStart"/>
      <w:r w:rsidRPr="00BC756E">
        <w:rPr>
          <w:rFonts w:ascii="Times New Roman" w:eastAsia="Times New Roman" w:hAnsi="Times New Roman" w:cs="Times New Roman"/>
          <w:color w:val="000000" w:themeColor="text1"/>
        </w:rPr>
        <w:t>coho</w:t>
      </w:r>
      <w:proofErr w:type="spellEnd"/>
      <w:r w:rsidRPr="00BC756E">
        <w:rPr>
          <w:rFonts w:ascii="Times New Roman" w:eastAsia="Times New Roman" w:hAnsi="Times New Roman" w:cs="Times New Roman"/>
          <w:color w:val="000000" w:themeColor="text1"/>
        </w:rPr>
        <w:t xml:space="preserve"> salmon densities during early recolonization have not affected resident coastal cutthroat trout growth, movement, or survival. </w:t>
      </w:r>
      <w:r w:rsidR="00AD5E49">
        <w:rPr>
          <w:rFonts w:ascii="Times New Roman" w:eastAsia="Times New Roman" w:hAnsi="Times New Roman" w:cs="Times New Roman"/>
          <w:color w:val="000000" w:themeColor="text1"/>
        </w:rPr>
        <w:t>North</w:t>
      </w:r>
      <w:r w:rsidRPr="00BC756E">
        <w:rPr>
          <w:rFonts w:ascii="Times New Roman" w:eastAsia="Times New Roman" w:hAnsi="Times New Roman" w:cs="Times New Roman"/>
          <w:color w:val="000000" w:themeColor="text1"/>
        </w:rPr>
        <w:t xml:space="preserve"> Amer</w:t>
      </w:r>
      <w:r w:rsidR="00AD5E49">
        <w:rPr>
          <w:rFonts w:ascii="Times New Roman" w:eastAsia="Times New Roman" w:hAnsi="Times New Roman" w:cs="Times New Roman"/>
          <w:color w:val="000000" w:themeColor="text1"/>
        </w:rPr>
        <w:t xml:space="preserve">ican </w:t>
      </w:r>
      <w:r w:rsidRPr="00BC756E">
        <w:rPr>
          <w:rFonts w:ascii="Times New Roman" w:eastAsia="Times New Roman" w:hAnsi="Times New Roman" w:cs="Times New Roman"/>
          <w:color w:val="000000" w:themeColor="text1"/>
        </w:rPr>
        <w:t>J</w:t>
      </w:r>
      <w:r w:rsidR="00AD5E49">
        <w:rPr>
          <w:rFonts w:ascii="Times New Roman" w:eastAsia="Times New Roman" w:hAnsi="Times New Roman" w:cs="Times New Roman"/>
          <w:color w:val="000000" w:themeColor="text1"/>
        </w:rPr>
        <w:t>ournal of</w:t>
      </w:r>
      <w:r w:rsidRPr="00BC756E">
        <w:rPr>
          <w:rFonts w:ascii="Times New Roman" w:eastAsia="Times New Roman" w:hAnsi="Times New Roman" w:cs="Times New Roman"/>
          <w:color w:val="000000" w:themeColor="text1"/>
        </w:rPr>
        <w:t xml:space="preserve"> Fish</w:t>
      </w:r>
      <w:r w:rsidR="00AD5E49">
        <w:rPr>
          <w:rFonts w:ascii="Times New Roman" w:eastAsia="Times New Roman" w:hAnsi="Times New Roman" w:cs="Times New Roman"/>
          <w:color w:val="000000" w:themeColor="text1"/>
        </w:rPr>
        <w:t>eries</w:t>
      </w:r>
      <w:r w:rsidRPr="00BC756E">
        <w:rPr>
          <w:rFonts w:ascii="Times New Roman" w:eastAsia="Times New Roman" w:hAnsi="Times New Roman" w:cs="Times New Roman"/>
          <w:color w:val="000000" w:themeColor="text1"/>
        </w:rPr>
        <w:t xml:space="preserve"> M</w:t>
      </w:r>
      <w:r w:rsidR="00AD5E49">
        <w:rPr>
          <w:rFonts w:ascii="Times New Roman" w:eastAsia="Times New Roman" w:hAnsi="Times New Roman" w:cs="Times New Roman"/>
          <w:color w:val="000000" w:themeColor="text1"/>
        </w:rPr>
        <w:t>anagement</w:t>
      </w:r>
      <w:r w:rsidRPr="00BC756E">
        <w:rPr>
          <w:rFonts w:ascii="Times New Roman" w:eastAsia="Times New Roman" w:hAnsi="Times New Roman" w:cs="Times New Roman"/>
          <w:color w:val="000000" w:themeColor="text1"/>
        </w:rPr>
        <w:t xml:space="preserve"> 34:892-907. </w:t>
      </w:r>
    </w:p>
    <w:p w14:paraId="6A2A9E29" w14:textId="7E72F08C" w:rsidR="00841F93" w:rsidRPr="00BC756E" w:rsidRDefault="00841F93" w:rsidP="00841F93">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Burgoa</w:t>
      </w:r>
      <w:proofErr w:type="spellEnd"/>
      <w:r w:rsidRPr="00BC756E">
        <w:rPr>
          <w:rFonts w:ascii="Times New Roman" w:eastAsia="Times New Roman" w:hAnsi="Times New Roman" w:cs="Times New Roman"/>
          <w:color w:val="000000" w:themeColor="text1"/>
        </w:rPr>
        <w:t xml:space="preserve"> </w:t>
      </w:r>
      <w:proofErr w:type="spellStart"/>
      <w:r w:rsidRPr="00BC756E">
        <w:rPr>
          <w:rFonts w:ascii="Times New Roman" w:eastAsia="Times New Roman" w:hAnsi="Times New Roman" w:cs="Times New Roman"/>
          <w:color w:val="000000" w:themeColor="text1"/>
        </w:rPr>
        <w:t>Cardás</w:t>
      </w:r>
      <w:proofErr w:type="spellEnd"/>
      <w:r w:rsidRPr="00BC756E">
        <w:rPr>
          <w:rFonts w:ascii="Times New Roman" w:eastAsia="Times New Roman" w:hAnsi="Times New Roman" w:cs="Times New Roman"/>
          <w:color w:val="000000" w:themeColor="text1"/>
        </w:rPr>
        <w:t xml:space="preserve">, J., D. </w:t>
      </w:r>
      <w:proofErr w:type="spellStart"/>
      <w:r w:rsidRPr="00BC756E">
        <w:rPr>
          <w:rFonts w:ascii="Times New Roman" w:eastAsia="Times New Roman" w:hAnsi="Times New Roman" w:cs="Times New Roman"/>
          <w:color w:val="000000" w:themeColor="text1"/>
        </w:rPr>
        <w:t>Deconinck</w:t>
      </w:r>
      <w:proofErr w:type="spellEnd"/>
      <w:r w:rsidRPr="00BC756E">
        <w:rPr>
          <w:rFonts w:ascii="Times New Roman" w:eastAsia="Times New Roman" w:hAnsi="Times New Roman" w:cs="Times New Roman"/>
          <w:color w:val="000000" w:themeColor="text1"/>
        </w:rPr>
        <w:t xml:space="preserve">, I. Márquez, P. </w:t>
      </w:r>
      <w:proofErr w:type="spellStart"/>
      <w:r w:rsidRPr="00BC756E">
        <w:rPr>
          <w:rFonts w:ascii="Times New Roman" w:eastAsia="Times New Roman" w:hAnsi="Times New Roman" w:cs="Times New Roman"/>
          <w:color w:val="000000" w:themeColor="text1"/>
        </w:rPr>
        <w:t>Peón</w:t>
      </w:r>
      <w:proofErr w:type="spellEnd"/>
      <w:r w:rsidRPr="00BC756E">
        <w:rPr>
          <w:rFonts w:ascii="Times New Roman" w:eastAsia="Times New Roman" w:hAnsi="Times New Roman" w:cs="Times New Roman"/>
          <w:color w:val="000000" w:themeColor="text1"/>
        </w:rPr>
        <w:t xml:space="preserve"> Torre, E. Garcia-Vazquez, and G. Machado-</w:t>
      </w:r>
      <w:proofErr w:type="spellStart"/>
      <w:r w:rsidRPr="00BC756E">
        <w:rPr>
          <w:rFonts w:ascii="Times New Roman" w:eastAsia="Times New Roman" w:hAnsi="Times New Roman" w:cs="Times New Roman"/>
          <w:color w:val="000000" w:themeColor="text1"/>
        </w:rPr>
        <w:t>Schiaffino</w:t>
      </w:r>
      <w:proofErr w:type="spellEnd"/>
      <w:r w:rsidRPr="00BC756E">
        <w:rPr>
          <w:rFonts w:ascii="Times New Roman" w:eastAsia="Times New Roman" w:hAnsi="Times New Roman" w:cs="Times New Roman"/>
          <w:color w:val="000000" w:themeColor="text1"/>
        </w:rPr>
        <w:t>. 2020. New eDNA based tool applied to the specific detection and monitoring of the endangered European eel. Biological Conservation 250:108750.</w:t>
      </w:r>
    </w:p>
    <w:p w14:paraId="4FFBBF70" w14:textId="6B670A27" w:rsidR="00FF2AA2" w:rsidRPr="00BC756E" w:rsidRDefault="00FF2AA2" w:rsidP="00FF2AA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lastRenderedPageBreak/>
        <w:t xml:space="preserve">Caldwell, M. E., D. </w:t>
      </w:r>
      <w:proofErr w:type="spellStart"/>
      <w:r w:rsidRPr="00BC756E">
        <w:rPr>
          <w:rFonts w:ascii="Times New Roman" w:eastAsia="Times New Roman" w:hAnsi="Times New Roman" w:cs="Times New Roman"/>
          <w:color w:val="000000" w:themeColor="text1"/>
        </w:rPr>
        <w:t>Lepofsky</w:t>
      </w:r>
      <w:proofErr w:type="spellEnd"/>
      <w:r w:rsidRPr="00BC756E">
        <w:rPr>
          <w:rFonts w:ascii="Times New Roman" w:eastAsia="Times New Roman" w:hAnsi="Times New Roman" w:cs="Times New Roman"/>
          <w:color w:val="000000" w:themeColor="text1"/>
        </w:rPr>
        <w:t xml:space="preserve">, G. Combes, M. Washington, J. R. Welch, and J. R. Harper. 2012. A </w:t>
      </w:r>
      <w:r w:rsidR="00AD5E49">
        <w:rPr>
          <w:rFonts w:ascii="Times New Roman" w:eastAsia="Times New Roman" w:hAnsi="Times New Roman" w:cs="Times New Roman"/>
          <w:color w:val="000000" w:themeColor="text1"/>
        </w:rPr>
        <w:t>b</w:t>
      </w:r>
      <w:r w:rsidRPr="00BC756E">
        <w:rPr>
          <w:rFonts w:ascii="Times New Roman" w:eastAsia="Times New Roman" w:hAnsi="Times New Roman" w:cs="Times New Roman"/>
          <w:color w:val="000000" w:themeColor="text1"/>
        </w:rPr>
        <w:t xml:space="preserve">ird’s </w:t>
      </w:r>
      <w:r w:rsidR="00AD5E49">
        <w:rPr>
          <w:rFonts w:ascii="Times New Roman" w:eastAsia="Times New Roman" w:hAnsi="Times New Roman" w:cs="Times New Roman"/>
          <w:color w:val="000000" w:themeColor="text1"/>
        </w:rPr>
        <w:t>e</w:t>
      </w:r>
      <w:r w:rsidRPr="00BC756E">
        <w:rPr>
          <w:rFonts w:ascii="Times New Roman" w:eastAsia="Times New Roman" w:hAnsi="Times New Roman" w:cs="Times New Roman"/>
          <w:color w:val="000000" w:themeColor="text1"/>
        </w:rPr>
        <w:t xml:space="preserve">ye </w:t>
      </w:r>
      <w:r w:rsidR="00AD5E49">
        <w:rPr>
          <w:rFonts w:ascii="Times New Roman" w:eastAsia="Times New Roman" w:hAnsi="Times New Roman" w:cs="Times New Roman"/>
          <w:color w:val="000000" w:themeColor="text1"/>
        </w:rPr>
        <w:t>v</w:t>
      </w:r>
      <w:r w:rsidRPr="00BC756E">
        <w:rPr>
          <w:rFonts w:ascii="Times New Roman" w:eastAsia="Times New Roman" w:hAnsi="Times New Roman" w:cs="Times New Roman"/>
          <w:color w:val="000000" w:themeColor="text1"/>
        </w:rPr>
        <w:t xml:space="preserve">iew of </w:t>
      </w:r>
      <w:r w:rsidR="00AD5E49">
        <w:rPr>
          <w:rFonts w:ascii="Times New Roman" w:eastAsia="Times New Roman" w:hAnsi="Times New Roman" w:cs="Times New Roman"/>
          <w:color w:val="000000" w:themeColor="text1"/>
        </w:rPr>
        <w:t>n</w:t>
      </w:r>
      <w:r w:rsidRPr="00BC756E">
        <w:rPr>
          <w:rFonts w:ascii="Times New Roman" w:eastAsia="Times New Roman" w:hAnsi="Times New Roman" w:cs="Times New Roman"/>
          <w:color w:val="000000" w:themeColor="text1"/>
        </w:rPr>
        <w:t xml:space="preserve">orthern Coast Salish </w:t>
      </w:r>
      <w:r w:rsidR="00AD5E49">
        <w:rPr>
          <w:rFonts w:ascii="Times New Roman" w:eastAsia="Times New Roman" w:hAnsi="Times New Roman" w:cs="Times New Roman"/>
          <w:color w:val="000000" w:themeColor="text1"/>
        </w:rPr>
        <w:t>i</w:t>
      </w:r>
      <w:r w:rsidRPr="00BC756E">
        <w:rPr>
          <w:rFonts w:ascii="Times New Roman" w:eastAsia="Times New Roman" w:hAnsi="Times New Roman" w:cs="Times New Roman"/>
          <w:color w:val="000000" w:themeColor="text1"/>
        </w:rPr>
        <w:t xml:space="preserve">ntertidal </w:t>
      </w:r>
      <w:r w:rsidR="00AD5E49">
        <w:rPr>
          <w:rFonts w:ascii="Times New Roman" w:eastAsia="Times New Roman" w:hAnsi="Times New Roman" w:cs="Times New Roman"/>
          <w:color w:val="000000" w:themeColor="text1"/>
        </w:rPr>
        <w:t>r</w:t>
      </w:r>
      <w:r w:rsidRPr="00BC756E">
        <w:rPr>
          <w:rFonts w:ascii="Times New Roman" w:eastAsia="Times New Roman" w:hAnsi="Times New Roman" w:cs="Times New Roman"/>
          <w:color w:val="000000" w:themeColor="text1"/>
        </w:rPr>
        <w:t xml:space="preserve">esource </w:t>
      </w:r>
      <w:r w:rsidR="00AD5E49">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anagement </w:t>
      </w:r>
      <w:r w:rsidR="00AD5E49">
        <w:rPr>
          <w:rFonts w:ascii="Times New Roman" w:eastAsia="Times New Roman" w:hAnsi="Times New Roman" w:cs="Times New Roman"/>
          <w:color w:val="000000" w:themeColor="text1"/>
        </w:rPr>
        <w:t>f</w:t>
      </w:r>
      <w:r w:rsidRPr="00BC756E">
        <w:rPr>
          <w:rFonts w:ascii="Times New Roman" w:eastAsia="Times New Roman" w:hAnsi="Times New Roman" w:cs="Times New Roman"/>
          <w:color w:val="000000" w:themeColor="text1"/>
        </w:rPr>
        <w:t>eatures</w:t>
      </w:r>
      <w:r w:rsidR="00AD5E49">
        <w:rPr>
          <w:rFonts w:ascii="Times New Roman" w:eastAsia="Times New Roman" w:hAnsi="Times New Roman" w:cs="Times New Roman"/>
          <w:color w:val="000000" w:themeColor="text1"/>
        </w:rPr>
        <w:t>.</w:t>
      </w:r>
      <w:r w:rsidRPr="00BC756E">
        <w:rPr>
          <w:rFonts w:ascii="Times New Roman" w:eastAsia="Times New Roman" w:hAnsi="Times New Roman" w:cs="Times New Roman"/>
          <w:color w:val="000000" w:themeColor="text1"/>
        </w:rPr>
        <w:t xml:space="preserve"> Journal of Island and Coastal Archaeology 7:219–233.</w:t>
      </w:r>
    </w:p>
    <w:p w14:paraId="1E531BD3" w14:textId="015E2DFB" w:rsidR="00EE0C9E" w:rsidRPr="00BC756E" w:rsidRDefault="00EE0C9E" w:rsidP="00EE0C9E">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Chang, H., J. Guo, X. Fu, Y. Liu, K. </w:t>
      </w:r>
      <w:proofErr w:type="spellStart"/>
      <w:r w:rsidRPr="00BC756E">
        <w:rPr>
          <w:rFonts w:ascii="Times New Roman" w:eastAsia="Times New Roman" w:hAnsi="Times New Roman" w:cs="Times New Roman"/>
          <w:color w:val="000000" w:themeColor="text1"/>
        </w:rPr>
        <w:t>Wyckhuys</w:t>
      </w:r>
      <w:proofErr w:type="spellEnd"/>
      <w:r w:rsidRPr="00BC756E">
        <w:rPr>
          <w:rFonts w:ascii="Times New Roman" w:eastAsia="Times New Roman" w:hAnsi="Times New Roman" w:cs="Times New Roman"/>
          <w:color w:val="000000" w:themeColor="text1"/>
        </w:rPr>
        <w:t>, Y. Hou, and K. Wu. 2018. Molecular-</w:t>
      </w:r>
      <w:r w:rsidR="00D01285">
        <w:rPr>
          <w:rFonts w:ascii="Times New Roman" w:eastAsia="Times New Roman" w:hAnsi="Times New Roman" w:cs="Times New Roman"/>
          <w:color w:val="000000" w:themeColor="text1"/>
        </w:rPr>
        <w:t>a</w:t>
      </w:r>
      <w:r w:rsidRPr="00BC756E">
        <w:rPr>
          <w:rFonts w:ascii="Times New Roman" w:eastAsia="Times New Roman" w:hAnsi="Times New Roman" w:cs="Times New Roman"/>
          <w:color w:val="000000" w:themeColor="text1"/>
        </w:rPr>
        <w:t xml:space="preserve">ssisted </w:t>
      </w:r>
      <w:r w:rsidR="00D01285">
        <w:rPr>
          <w:rFonts w:ascii="Times New Roman" w:eastAsia="Times New Roman" w:hAnsi="Times New Roman" w:cs="Times New Roman"/>
          <w:color w:val="000000" w:themeColor="text1"/>
        </w:rPr>
        <w:t>p</w:t>
      </w:r>
      <w:r w:rsidRPr="00BC756E">
        <w:rPr>
          <w:rFonts w:ascii="Times New Roman" w:eastAsia="Times New Roman" w:hAnsi="Times New Roman" w:cs="Times New Roman"/>
          <w:color w:val="000000" w:themeColor="text1"/>
        </w:rPr>
        <w:t xml:space="preserve">ollen </w:t>
      </w:r>
      <w:r w:rsidR="00D01285">
        <w:rPr>
          <w:rFonts w:ascii="Times New Roman" w:eastAsia="Times New Roman" w:hAnsi="Times New Roman" w:cs="Times New Roman"/>
          <w:color w:val="000000" w:themeColor="text1"/>
        </w:rPr>
        <w:t>g</w:t>
      </w:r>
      <w:r w:rsidRPr="00BC756E">
        <w:rPr>
          <w:rFonts w:ascii="Times New Roman" w:eastAsia="Times New Roman" w:hAnsi="Times New Roman" w:cs="Times New Roman"/>
          <w:color w:val="000000" w:themeColor="text1"/>
        </w:rPr>
        <w:t xml:space="preserve">rain </w:t>
      </w:r>
      <w:r w:rsidR="00D01285">
        <w:rPr>
          <w:rFonts w:ascii="Times New Roman" w:eastAsia="Times New Roman" w:hAnsi="Times New Roman" w:cs="Times New Roman"/>
          <w:color w:val="000000" w:themeColor="text1"/>
        </w:rPr>
        <w:t>a</w:t>
      </w:r>
      <w:r w:rsidRPr="00BC756E">
        <w:rPr>
          <w:rFonts w:ascii="Times New Roman" w:eastAsia="Times New Roman" w:hAnsi="Times New Roman" w:cs="Times New Roman"/>
          <w:color w:val="000000" w:themeColor="text1"/>
        </w:rPr>
        <w:t xml:space="preserve">nalysis </w:t>
      </w:r>
      <w:r w:rsidR="00D01285">
        <w:rPr>
          <w:rFonts w:ascii="Times New Roman" w:eastAsia="Times New Roman" w:hAnsi="Times New Roman" w:cs="Times New Roman"/>
          <w:color w:val="000000" w:themeColor="text1"/>
        </w:rPr>
        <w:t>r</w:t>
      </w:r>
      <w:r w:rsidRPr="00BC756E">
        <w:rPr>
          <w:rFonts w:ascii="Times New Roman" w:eastAsia="Times New Roman" w:hAnsi="Times New Roman" w:cs="Times New Roman"/>
          <w:color w:val="000000" w:themeColor="text1"/>
        </w:rPr>
        <w:t xml:space="preserve">eveals </w:t>
      </w:r>
      <w:r w:rsidR="00D01285">
        <w:rPr>
          <w:rFonts w:ascii="Times New Roman" w:eastAsia="Times New Roman" w:hAnsi="Times New Roman" w:cs="Times New Roman"/>
          <w:color w:val="000000" w:themeColor="text1"/>
        </w:rPr>
        <w:t>s</w:t>
      </w:r>
      <w:r w:rsidRPr="00BC756E">
        <w:rPr>
          <w:rFonts w:ascii="Times New Roman" w:eastAsia="Times New Roman" w:hAnsi="Times New Roman" w:cs="Times New Roman"/>
          <w:color w:val="000000" w:themeColor="text1"/>
        </w:rPr>
        <w:t xml:space="preserve">patiotemporal </w:t>
      </w:r>
      <w:r w:rsidR="00D01285">
        <w:rPr>
          <w:rFonts w:ascii="Times New Roman" w:eastAsia="Times New Roman" w:hAnsi="Times New Roman" w:cs="Times New Roman"/>
          <w:color w:val="000000" w:themeColor="text1"/>
        </w:rPr>
        <w:t>o</w:t>
      </w:r>
      <w:r w:rsidRPr="00BC756E">
        <w:rPr>
          <w:rFonts w:ascii="Times New Roman" w:eastAsia="Times New Roman" w:hAnsi="Times New Roman" w:cs="Times New Roman"/>
          <w:color w:val="000000" w:themeColor="text1"/>
        </w:rPr>
        <w:t xml:space="preserve">rigin of </w:t>
      </w:r>
      <w:r w:rsidR="00D01285">
        <w:rPr>
          <w:rFonts w:ascii="Times New Roman" w:eastAsia="Times New Roman" w:hAnsi="Times New Roman" w:cs="Times New Roman"/>
          <w:color w:val="000000" w:themeColor="text1"/>
        </w:rPr>
        <w:t>l</w:t>
      </w:r>
      <w:r w:rsidRPr="00BC756E">
        <w:rPr>
          <w:rFonts w:ascii="Times New Roman" w:eastAsia="Times New Roman" w:hAnsi="Times New Roman" w:cs="Times New Roman"/>
          <w:color w:val="000000" w:themeColor="text1"/>
        </w:rPr>
        <w:t>ong-</w:t>
      </w:r>
      <w:r w:rsidR="00D01285">
        <w:rPr>
          <w:rFonts w:ascii="Times New Roman" w:eastAsia="Times New Roman" w:hAnsi="Times New Roman" w:cs="Times New Roman"/>
          <w:color w:val="000000" w:themeColor="text1"/>
        </w:rPr>
        <w:t>d</w:t>
      </w:r>
      <w:r w:rsidRPr="00BC756E">
        <w:rPr>
          <w:rFonts w:ascii="Times New Roman" w:eastAsia="Times New Roman" w:hAnsi="Times New Roman" w:cs="Times New Roman"/>
          <w:color w:val="000000" w:themeColor="text1"/>
        </w:rPr>
        <w:t xml:space="preserve">istance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igrants of a </w:t>
      </w:r>
      <w:r w:rsidR="00D01285">
        <w:rPr>
          <w:rFonts w:ascii="Times New Roman" w:eastAsia="Times New Roman" w:hAnsi="Times New Roman" w:cs="Times New Roman"/>
          <w:color w:val="000000" w:themeColor="text1"/>
        </w:rPr>
        <w:t>n</w:t>
      </w:r>
      <w:r w:rsidRPr="00BC756E">
        <w:rPr>
          <w:rFonts w:ascii="Times New Roman" w:eastAsia="Times New Roman" w:hAnsi="Times New Roman" w:cs="Times New Roman"/>
          <w:color w:val="000000" w:themeColor="text1"/>
        </w:rPr>
        <w:t xml:space="preserve">octuid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oth. International Journal of Molecular Sciences 19:567.</w:t>
      </w:r>
    </w:p>
    <w:p w14:paraId="53FFA4D4" w14:textId="2159B7F2" w:rsidR="007E3FC9" w:rsidRPr="00BC756E" w:rsidRDefault="007E3FC9" w:rsidP="007E3FC9">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Duda</w:t>
      </w:r>
      <w:proofErr w:type="spellEnd"/>
      <w:r w:rsidRPr="00BC756E">
        <w:rPr>
          <w:rFonts w:ascii="Times New Roman" w:eastAsia="Times New Roman" w:hAnsi="Times New Roman" w:cs="Times New Roman"/>
          <w:color w:val="000000" w:themeColor="text1"/>
        </w:rPr>
        <w:t xml:space="preserve">, J. J., M. S. Hoy, D. M. Chase, G. R. </w:t>
      </w:r>
      <w:proofErr w:type="spellStart"/>
      <w:r w:rsidRPr="00BC756E">
        <w:rPr>
          <w:rFonts w:ascii="Times New Roman" w:eastAsia="Times New Roman" w:hAnsi="Times New Roman" w:cs="Times New Roman"/>
          <w:color w:val="000000" w:themeColor="text1"/>
        </w:rPr>
        <w:t>Pess</w:t>
      </w:r>
      <w:proofErr w:type="spellEnd"/>
      <w:r w:rsidRPr="00BC756E">
        <w:rPr>
          <w:rFonts w:ascii="Times New Roman" w:eastAsia="Times New Roman" w:hAnsi="Times New Roman" w:cs="Times New Roman"/>
          <w:color w:val="000000" w:themeColor="text1"/>
        </w:rPr>
        <w:t xml:space="preserve">, S. J. </w:t>
      </w:r>
      <w:proofErr w:type="spellStart"/>
      <w:r w:rsidRPr="00BC756E">
        <w:rPr>
          <w:rFonts w:ascii="Times New Roman" w:eastAsia="Times New Roman" w:hAnsi="Times New Roman" w:cs="Times New Roman"/>
          <w:color w:val="000000" w:themeColor="text1"/>
        </w:rPr>
        <w:t>Brenkman</w:t>
      </w:r>
      <w:proofErr w:type="spellEnd"/>
      <w:r w:rsidRPr="00BC756E">
        <w:rPr>
          <w:rFonts w:ascii="Times New Roman" w:eastAsia="Times New Roman" w:hAnsi="Times New Roman" w:cs="Times New Roman"/>
          <w:color w:val="000000" w:themeColor="text1"/>
        </w:rPr>
        <w:t xml:space="preserve">, M. M. McHenry, and C. O. </w:t>
      </w:r>
      <w:proofErr w:type="spellStart"/>
      <w:r w:rsidRPr="00BC756E">
        <w:rPr>
          <w:rFonts w:ascii="Times New Roman" w:eastAsia="Times New Roman" w:hAnsi="Times New Roman" w:cs="Times New Roman"/>
          <w:color w:val="000000" w:themeColor="text1"/>
        </w:rPr>
        <w:t>Ostberg</w:t>
      </w:r>
      <w:proofErr w:type="spellEnd"/>
      <w:r w:rsidRPr="00BC756E">
        <w:rPr>
          <w:rFonts w:ascii="Times New Roman" w:eastAsia="Times New Roman" w:hAnsi="Times New Roman" w:cs="Times New Roman"/>
          <w:color w:val="000000" w:themeColor="text1"/>
        </w:rPr>
        <w:t>. 2021. Environmental DNA is an effective tool to track recolonizing migratory fish following large‐scale dam removal. Environmental DNA 3:121–141.</w:t>
      </w:r>
    </w:p>
    <w:p w14:paraId="09F2764A" w14:textId="598CE649" w:rsidR="00150F7D" w:rsidRPr="00BC756E" w:rsidRDefault="00150F7D" w:rsidP="00150F7D">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Ficetola</w:t>
      </w:r>
      <w:proofErr w:type="spellEnd"/>
      <w:r w:rsidRPr="00BC756E">
        <w:rPr>
          <w:rFonts w:ascii="Times New Roman" w:eastAsia="Times New Roman" w:hAnsi="Times New Roman" w:cs="Times New Roman"/>
          <w:color w:val="000000" w:themeColor="text1"/>
        </w:rPr>
        <w:t xml:space="preserve">, G. F., C. </w:t>
      </w:r>
      <w:proofErr w:type="spellStart"/>
      <w:r w:rsidRPr="00BC756E">
        <w:rPr>
          <w:rFonts w:ascii="Times New Roman" w:eastAsia="Times New Roman" w:hAnsi="Times New Roman" w:cs="Times New Roman"/>
          <w:color w:val="000000" w:themeColor="text1"/>
        </w:rPr>
        <w:t>Miaud</w:t>
      </w:r>
      <w:proofErr w:type="spellEnd"/>
      <w:r w:rsidRPr="00BC756E">
        <w:rPr>
          <w:rFonts w:ascii="Times New Roman" w:eastAsia="Times New Roman" w:hAnsi="Times New Roman" w:cs="Times New Roman"/>
          <w:color w:val="000000" w:themeColor="text1"/>
        </w:rPr>
        <w:t xml:space="preserve">, F. </w:t>
      </w:r>
      <w:proofErr w:type="spellStart"/>
      <w:r w:rsidRPr="00BC756E">
        <w:rPr>
          <w:rFonts w:ascii="Times New Roman" w:eastAsia="Times New Roman" w:hAnsi="Times New Roman" w:cs="Times New Roman"/>
          <w:color w:val="000000" w:themeColor="text1"/>
        </w:rPr>
        <w:t>Pompanon</w:t>
      </w:r>
      <w:proofErr w:type="spellEnd"/>
      <w:r w:rsidRPr="00BC756E">
        <w:rPr>
          <w:rFonts w:ascii="Times New Roman" w:eastAsia="Times New Roman" w:hAnsi="Times New Roman" w:cs="Times New Roman"/>
          <w:color w:val="000000" w:themeColor="text1"/>
        </w:rPr>
        <w:t xml:space="preserve">, and P. </w:t>
      </w:r>
      <w:proofErr w:type="spellStart"/>
      <w:r w:rsidRPr="00BC756E">
        <w:rPr>
          <w:rFonts w:ascii="Times New Roman" w:eastAsia="Times New Roman" w:hAnsi="Times New Roman" w:cs="Times New Roman"/>
          <w:color w:val="000000" w:themeColor="text1"/>
        </w:rPr>
        <w:t>Taberlet</w:t>
      </w:r>
      <w:proofErr w:type="spellEnd"/>
      <w:r w:rsidRPr="00BC756E">
        <w:rPr>
          <w:rFonts w:ascii="Times New Roman" w:eastAsia="Times New Roman" w:hAnsi="Times New Roman" w:cs="Times New Roman"/>
          <w:color w:val="000000" w:themeColor="text1"/>
        </w:rPr>
        <w:t>. 2008. Species detection using environmental DNA from water samples. Biology Letters 4:423–425.</w:t>
      </w:r>
    </w:p>
    <w:p w14:paraId="2DF6DFAA" w14:textId="7259AE35" w:rsidR="00150F7D" w:rsidRPr="00BC756E" w:rsidRDefault="00150F7D" w:rsidP="00150F7D">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Jerde</w:t>
      </w:r>
      <w:proofErr w:type="spellEnd"/>
      <w:r w:rsidRPr="00BC756E">
        <w:rPr>
          <w:rFonts w:ascii="Times New Roman" w:eastAsia="Times New Roman" w:hAnsi="Times New Roman" w:cs="Times New Roman"/>
          <w:color w:val="000000" w:themeColor="text1"/>
        </w:rPr>
        <w:t xml:space="preserve">, C. L., A. R. Mahon, W. L. </w:t>
      </w:r>
      <w:proofErr w:type="spellStart"/>
      <w:r w:rsidRPr="00BC756E">
        <w:rPr>
          <w:rFonts w:ascii="Times New Roman" w:eastAsia="Times New Roman" w:hAnsi="Times New Roman" w:cs="Times New Roman"/>
          <w:color w:val="000000" w:themeColor="text1"/>
        </w:rPr>
        <w:t>Chadderton</w:t>
      </w:r>
      <w:proofErr w:type="spellEnd"/>
      <w:r w:rsidRPr="00BC756E">
        <w:rPr>
          <w:rFonts w:ascii="Times New Roman" w:eastAsia="Times New Roman" w:hAnsi="Times New Roman" w:cs="Times New Roman"/>
          <w:color w:val="000000" w:themeColor="text1"/>
        </w:rPr>
        <w:t>, and D. M. Lodge. 2011. “Sight-unseen” detection of rare aquatic species using environmental DNA: eDNA surveillance of rare aquatic species. Conservation Letters 4:150–157.</w:t>
      </w:r>
    </w:p>
    <w:p w14:paraId="0456452E" w14:textId="37440AD2" w:rsidR="009B594B" w:rsidRPr="00BC756E" w:rsidRDefault="009B594B" w:rsidP="009B594B">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Kelly, R. P., A. O. Shelton, and R. Gallego. 2019. Understanding PCR </w:t>
      </w:r>
      <w:r w:rsidR="00D01285">
        <w:rPr>
          <w:rFonts w:ascii="Times New Roman" w:eastAsia="Times New Roman" w:hAnsi="Times New Roman" w:cs="Times New Roman"/>
          <w:color w:val="000000" w:themeColor="text1"/>
        </w:rPr>
        <w:t>p</w:t>
      </w:r>
      <w:r w:rsidRPr="00BC756E">
        <w:rPr>
          <w:rFonts w:ascii="Times New Roman" w:eastAsia="Times New Roman" w:hAnsi="Times New Roman" w:cs="Times New Roman"/>
          <w:color w:val="000000" w:themeColor="text1"/>
        </w:rPr>
        <w:t xml:space="preserve">rocesses to </w:t>
      </w:r>
      <w:r w:rsidR="00D01285">
        <w:rPr>
          <w:rFonts w:ascii="Times New Roman" w:eastAsia="Times New Roman" w:hAnsi="Times New Roman" w:cs="Times New Roman"/>
          <w:color w:val="000000" w:themeColor="text1"/>
        </w:rPr>
        <w:t>d</w:t>
      </w:r>
      <w:r w:rsidRPr="00BC756E">
        <w:rPr>
          <w:rFonts w:ascii="Times New Roman" w:eastAsia="Times New Roman" w:hAnsi="Times New Roman" w:cs="Times New Roman"/>
          <w:color w:val="000000" w:themeColor="text1"/>
        </w:rPr>
        <w:t xml:space="preserve">raw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eaningful </w:t>
      </w:r>
      <w:r w:rsidR="00D01285">
        <w:rPr>
          <w:rFonts w:ascii="Times New Roman" w:eastAsia="Times New Roman" w:hAnsi="Times New Roman" w:cs="Times New Roman"/>
          <w:color w:val="000000" w:themeColor="text1"/>
        </w:rPr>
        <w:t>c</w:t>
      </w:r>
      <w:r w:rsidRPr="00BC756E">
        <w:rPr>
          <w:rFonts w:ascii="Times New Roman" w:eastAsia="Times New Roman" w:hAnsi="Times New Roman" w:cs="Times New Roman"/>
          <w:color w:val="000000" w:themeColor="text1"/>
        </w:rPr>
        <w:t xml:space="preserve">onclusions from </w:t>
      </w:r>
      <w:r w:rsidR="00D01285">
        <w:rPr>
          <w:rFonts w:ascii="Times New Roman" w:eastAsia="Times New Roman" w:hAnsi="Times New Roman" w:cs="Times New Roman"/>
          <w:color w:val="000000" w:themeColor="text1"/>
        </w:rPr>
        <w:t>e</w:t>
      </w:r>
      <w:r w:rsidRPr="00BC756E">
        <w:rPr>
          <w:rFonts w:ascii="Times New Roman" w:eastAsia="Times New Roman" w:hAnsi="Times New Roman" w:cs="Times New Roman"/>
          <w:color w:val="000000" w:themeColor="text1"/>
        </w:rPr>
        <w:t xml:space="preserve">nvironmental DNA </w:t>
      </w:r>
      <w:r w:rsidR="00D01285">
        <w:rPr>
          <w:rFonts w:ascii="Times New Roman" w:eastAsia="Times New Roman" w:hAnsi="Times New Roman" w:cs="Times New Roman"/>
          <w:color w:val="000000" w:themeColor="text1"/>
        </w:rPr>
        <w:t>s</w:t>
      </w:r>
      <w:r w:rsidRPr="00BC756E">
        <w:rPr>
          <w:rFonts w:ascii="Times New Roman" w:eastAsia="Times New Roman" w:hAnsi="Times New Roman" w:cs="Times New Roman"/>
          <w:color w:val="000000" w:themeColor="text1"/>
        </w:rPr>
        <w:t>tudies. Scientific Reports 9:12133.</w:t>
      </w:r>
    </w:p>
    <w:p w14:paraId="726F72DC" w14:textId="65D09253" w:rsidR="0097345C" w:rsidRDefault="0097345C" w:rsidP="0097345C">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Levi, T., J. M. Allen, D. Bell, J. Joyce, J. R. Russell, D. A. </w:t>
      </w:r>
      <w:proofErr w:type="spellStart"/>
      <w:r w:rsidRPr="00BC756E">
        <w:rPr>
          <w:rFonts w:ascii="Times New Roman" w:eastAsia="Times New Roman" w:hAnsi="Times New Roman" w:cs="Times New Roman"/>
          <w:color w:val="000000" w:themeColor="text1"/>
        </w:rPr>
        <w:t>Tallmon</w:t>
      </w:r>
      <w:proofErr w:type="spellEnd"/>
      <w:r w:rsidRPr="00BC756E">
        <w:rPr>
          <w:rFonts w:ascii="Times New Roman" w:eastAsia="Times New Roman" w:hAnsi="Times New Roman" w:cs="Times New Roman"/>
          <w:color w:val="000000" w:themeColor="text1"/>
        </w:rPr>
        <w:t xml:space="preserve">, S. C. </w:t>
      </w:r>
      <w:proofErr w:type="spellStart"/>
      <w:r w:rsidRPr="00BC756E">
        <w:rPr>
          <w:rFonts w:ascii="Times New Roman" w:eastAsia="Times New Roman" w:hAnsi="Times New Roman" w:cs="Times New Roman"/>
          <w:color w:val="000000" w:themeColor="text1"/>
        </w:rPr>
        <w:t>Vulstek</w:t>
      </w:r>
      <w:proofErr w:type="spellEnd"/>
      <w:r w:rsidRPr="00BC756E">
        <w:rPr>
          <w:rFonts w:ascii="Times New Roman" w:eastAsia="Times New Roman" w:hAnsi="Times New Roman" w:cs="Times New Roman"/>
          <w:color w:val="000000" w:themeColor="text1"/>
        </w:rPr>
        <w:t>, C. Yang, and D. W. Yu. 2019. Environmental DNA for the enumeration and management of Pacific salmon. Molecular Ecology Resources 19:597–608.</w:t>
      </w:r>
    </w:p>
    <w:p w14:paraId="0D8A5BDD" w14:textId="373FD384" w:rsidR="00D327F0" w:rsidRDefault="00D327F0" w:rsidP="00D327F0">
      <w:pPr>
        <w:spacing w:before="100" w:beforeAutospacing="1" w:after="100" w:afterAutospacing="1"/>
        <w:ind w:left="720"/>
        <w:rPr>
          <w:rFonts w:ascii="Times New Roman" w:eastAsia="Times New Roman" w:hAnsi="Times New Roman" w:cs="Times New Roman"/>
          <w:color w:val="000000" w:themeColor="text1"/>
        </w:rPr>
      </w:pPr>
      <w:proofErr w:type="spellStart"/>
      <w:r w:rsidRPr="00D327F0">
        <w:rPr>
          <w:rFonts w:ascii="Times New Roman" w:eastAsia="Times New Roman" w:hAnsi="Times New Roman" w:cs="Times New Roman"/>
          <w:color w:val="000000" w:themeColor="text1"/>
        </w:rPr>
        <w:t>Logerwell</w:t>
      </w:r>
      <w:proofErr w:type="spellEnd"/>
      <w:r w:rsidRPr="00D327F0">
        <w:rPr>
          <w:rFonts w:ascii="Times New Roman" w:eastAsia="Times New Roman" w:hAnsi="Times New Roman" w:cs="Times New Roman"/>
          <w:color w:val="000000" w:themeColor="text1"/>
        </w:rPr>
        <w:t xml:space="preserve">, E. A., N. Mantua, P. W. Lawson, R. C. Francis, and V. N. Agostini. 2003. Tracking environmental processes in the coastal zone for understanding and predicting Oregon </w:t>
      </w:r>
      <w:proofErr w:type="spellStart"/>
      <w:r w:rsidRPr="00D327F0">
        <w:rPr>
          <w:rFonts w:ascii="Times New Roman" w:eastAsia="Times New Roman" w:hAnsi="Times New Roman" w:cs="Times New Roman"/>
          <w:color w:val="000000" w:themeColor="text1"/>
        </w:rPr>
        <w:t>coho</w:t>
      </w:r>
      <w:proofErr w:type="spellEnd"/>
      <w:r w:rsidRPr="00D327F0">
        <w:rPr>
          <w:rFonts w:ascii="Times New Roman" w:eastAsia="Times New Roman" w:hAnsi="Times New Roman" w:cs="Times New Roman"/>
          <w:color w:val="000000" w:themeColor="text1"/>
        </w:rPr>
        <w:t xml:space="preserve"> (</w:t>
      </w:r>
      <w:r w:rsidRPr="00D327F0">
        <w:rPr>
          <w:rFonts w:ascii="Times New Roman" w:eastAsia="Times New Roman" w:hAnsi="Times New Roman" w:cs="Times New Roman"/>
          <w:i/>
          <w:iCs/>
          <w:color w:val="000000" w:themeColor="text1"/>
        </w:rPr>
        <w:t>Oncorhynchus kisutch</w:t>
      </w:r>
      <w:r w:rsidRPr="00D327F0">
        <w:rPr>
          <w:rFonts w:ascii="Times New Roman" w:eastAsia="Times New Roman" w:hAnsi="Times New Roman" w:cs="Times New Roman"/>
          <w:color w:val="000000" w:themeColor="text1"/>
        </w:rPr>
        <w:t xml:space="preserve">) marine survival: </w:t>
      </w:r>
      <w:r w:rsidRPr="00077AEF">
        <w:rPr>
          <w:rFonts w:ascii="Times New Roman" w:eastAsia="Times New Roman" w:hAnsi="Times New Roman" w:cs="Times New Roman"/>
          <w:color w:val="000000" w:themeColor="text1"/>
        </w:rPr>
        <w:t>Oregon coho marine survival.</w:t>
      </w:r>
      <w:r w:rsidRPr="00D327F0">
        <w:rPr>
          <w:rFonts w:ascii="Times New Roman" w:eastAsia="Times New Roman" w:hAnsi="Times New Roman" w:cs="Times New Roman"/>
          <w:color w:val="000000" w:themeColor="text1"/>
        </w:rPr>
        <w:t xml:space="preserve"> Fisheries Oceanography 12:554–568.</w:t>
      </w:r>
    </w:p>
    <w:p w14:paraId="26A2438D" w14:textId="050A6401" w:rsidR="008961C3" w:rsidRPr="00BC756E" w:rsidRDefault="008961C3" w:rsidP="008961C3">
      <w:pPr>
        <w:spacing w:before="100" w:beforeAutospacing="1" w:after="100" w:afterAutospacing="1"/>
        <w:ind w:left="720"/>
        <w:rPr>
          <w:rFonts w:ascii="Times New Roman" w:eastAsia="Times New Roman" w:hAnsi="Times New Roman" w:cs="Times New Roman"/>
          <w:color w:val="000000" w:themeColor="text1"/>
        </w:rPr>
      </w:pPr>
      <w:r w:rsidRPr="008961C3">
        <w:rPr>
          <w:rFonts w:ascii="Times New Roman" w:eastAsia="Times New Roman" w:hAnsi="Times New Roman" w:cs="Times New Roman"/>
          <w:color w:val="000000" w:themeColor="text1"/>
        </w:rPr>
        <w:t xml:space="preserve">Maruyama, A., K. </w:t>
      </w:r>
      <w:proofErr w:type="spellStart"/>
      <w:r w:rsidRPr="008961C3">
        <w:rPr>
          <w:rFonts w:ascii="Times New Roman" w:eastAsia="Times New Roman" w:hAnsi="Times New Roman" w:cs="Times New Roman"/>
          <w:color w:val="000000" w:themeColor="text1"/>
        </w:rPr>
        <w:t>Sugatani</w:t>
      </w:r>
      <w:proofErr w:type="spellEnd"/>
      <w:r w:rsidRPr="008961C3">
        <w:rPr>
          <w:rFonts w:ascii="Times New Roman" w:eastAsia="Times New Roman" w:hAnsi="Times New Roman" w:cs="Times New Roman"/>
          <w:color w:val="000000" w:themeColor="text1"/>
        </w:rPr>
        <w:t>, K. Watanabe, H. Yamanaka, and A. Imamura. 2018. Environmental DNA analysis as a non-invasive quantitative tool for reproductive migration of a threatened endemic fish in rivers. Ecology and Evolution 8:11964–11974.</w:t>
      </w:r>
    </w:p>
    <w:p w14:paraId="112C31F1" w14:textId="744FA96E" w:rsidR="00F02F04" w:rsidRPr="00BC756E" w:rsidRDefault="00F02F04" w:rsidP="00F02F04">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Masese</w:t>
      </w:r>
      <w:proofErr w:type="spellEnd"/>
      <w:r w:rsidRPr="00BC756E">
        <w:rPr>
          <w:rFonts w:ascii="Times New Roman" w:eastAsia="Times New Roman" w:hAnsi="Times New Roman" w:cs="Times New Roman"/>
          <w:color w:val="000000" w:themeColor="text1"/>
        </w:rPr>
        <w:t xml:space="preserve">, F., P. </w:t>
      </w:r>
      <w:proofErr w:type="spellStart"/>
      <w:r w:rsidRPr="00BC756E">
        <w:rPr>
          <w:rFonts w:ascii="Times New Roman" w:eastAsia="Times New Roman" w:hAnsi="Times New Roman" w:cs="Times New Roman"/>
          <w:color w:val="000000" w:themeColor="text1"/>
        </w:rPr>
        <w:t>Raburu</w:t>
      </w:r>
      <w:proofErr w:type="spellEnd"/>
      <w:r w:rsidRPr="00BC756E">
        <w:rPr>
          <w:rFonts w:ascii="Times New Roman" w:eastAsia="Times New Roman" w:hAnsi="Times New Roman" w:cs="Times New Roman"/>
          <w:color w:val="000000" w:themeColor="text1"/>
        </w:rPr>
        <w:t xml:space="preserve">, and M. </w:t>
      </w:r>
      <w:proofErr w:type="spellStart"/>
      <w:r w:rsidRPr="00BC756E">
        <w:rPr>
          <w:rFonts w:ascii="Times New Roman" w:eastAsia="Times New Roman" w:hAnsi="Times New Roman" w:cs="Times New Roman"/>
          <w:color w:val="000000" w:themeColor="text1"/>
        </w:rPr>
        <w:t>Muchiri</w:t>
      </w:r>
      <w:proofErr w:type="spellEnd"/>
      <w:r w:rsidRPr="00BC756E">
        <w:rPr>
          <w:rFonts w:ascii="Times New Roman" w:eastAsia="Times New Roman" w:hAnsi="Times New Roman" w:cs="Times New Roman"/>
          <w:color w:val="000000" w:themeColor="text1"/>
        </w:rPr>
        <w:t xml:space="preserve">. 2009. A preliminary benthic macroinvertebrate index of biotic integrity (B-IBI) for monitoring the </w:t>
      </w:r>
      <w:proofErr w:type="spellStart"/>
      <w:r w:rsidRPr="00BC756E">
        <w:rPr>
          <w:rFonts w:ascii="Times New Roman" w:eastAsia="Times New Roman" w:hAnsi="Times New Roman" w:cs="Times New Roman"/>
          <w:color w:val="000000" w:themeColor="text1"/>
        </w:rPr>
        <w:t>Moiben</w:t>
      </w:r>
      <w:proofErr w:type="spellEnd"/>
      <w:r w:rsidRPr="00BC756E">
        <w:rPr>
          <w:rFonts w:ascii="Times New Roman" w:eastAsia="Times New Roman" w:hAnsi="Times New Roman" w:cs="Times New Roman"/>
          <w:color w:val="000000" w:themeColor="text1"/>
        </w:rPr>
        <w:t xml:space="preserve"> River, Lake Victoria Basin, Kenya. African Journal of Aquatic Science 34:1–14.</w:t>
      </w:r>
    </w:p>
    <w:p w14:paraId="3FDBDD21" w14:textId="275E0864" w:rsidR="00577637" w:rsidRPr="00BC756E" w:rsidRDefault="00577637" w:rsidP="00577637">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Olson, Z. H., J. T. </w:t>
      </w:r>
      <w:proofErr w:type="spellStart"/>
      <w:r w:rsidRPr="00BC756E">
        <w:rPr>
          <w:rFonts w:ascii="Times New Roman" w:eastAsia="Times New Roman" w:hAnsi="Times New Roman" w:cs="Times New Roman"/>
          <w:color w:val="000000" w:themeColor="text1"/>
        </w:rPr>
        <w:t>Briggler</w:t>
      </w:r>
      <w:proofErr w:type="spellEnd"/>
      <w:r w:rsidRPr="00BC756E">
        <w:rPr>
          <w:rFonts w:ascii="Times New Roman" w:eastAsia="Times New Roman" w:hAnsi="Times New Roman" w:cs="Times New Roman"/>
          <w:color w:val="000000" w:themeColor="text1"/>
        </w:rPr>
        <w:t>, and R. N. Williams. 2012. An eDNA approach to detect eastern hellbenders (</w:t>
      </w:r>
      <w:proofErr w:type="spellStart"/>
      <w:r w:rsidRPr="00B05CDB">
        <w:rPr>
          <w:rFonts w:ascii="Times New Roman" w:eastAsia="Times New Roman" w:hAnsi="Times New Roman" w:cs="Times New Roman"/>
          <w:i/>
          <w:iCs/>
          <w:color w:val="000000" w:themeColor="text1"/>
        </w:rPr>
        <w:t>Cryptobranchus</w:t>
      </w:r>
      <w:proofErr w:type="spellEnd"/>
      <w:r w:rsidRPr="00B05CDB">
        <w:rPr>
          <w:rFonts w:ascii="Times New Roman" w:eastAsia="Times New Roman" w:hAnsi="Times New Roman" w:cs="Times New Roman"/>
          <w:i/>
          <w:iCs/>
          <w:color w:val="000000" w:themeColor="text1"/>
        </w:rPr>
        <w:t xml:space="preserve"> a. </w:t>
      </w:r>
      <w:proofErr w:type="spellStart"/>
      <w:r w:rsidRPr="00B05CDB">
        <w:rPr>
          <w:rFonts w:ascii="Times New Roman" w:eastAsia="Times New Roman" w:hAnsi="Times New Roman" w:cs="Times New Roman"/>
          <w:i/>
          <w:iCs/>
          <w:color w:val="000000" w:themeColor="text1"/>
        </w:rPr>
        <w:t>alleganiensis</w:t>
      </w:r>
      <w:proofErr w:type="spellEnd"/>
      <w:r w:rsidRPr="00B05CDB">
        <w:rPr>
          <w:rFonts w:ascii="Times New Roman" w:eastAsia="Times New Roman" w:hAnsi="Times New Roman" w:cs="Times New Roman"/>
          <w:i/>
          <w:iCs/>
          <w:color w:val="000000" w:themeColor="text1"/>
        </w:rPr>
        <w:t>)</w:t>
      </w:r>
      <w:r w:rsidRPr="00BC756E">
        <w:rPr>
          <w:rFonts w:ascii="Times New Roman" w:eastAsia="Times New Roman" w:hAnsi="Times New Roman" w:cs="Times New Roman"/>
          <w:color w:val="000000" w:themeColor="text1"/>
        </w:rPr>
        <w:t xml:space="preserve"> using samples of water. Wildlife Research 39:629.</w:t>
      </w:r>
    </w:p>
    <w:p w14:paraId="5D74B3AD" w14:textId="706D97F8" w:rsidR="00153DB9" w:rsidRPr="00BC756E" w:rsidRDefault="00153DB9" w:rsidP="00153DB9">
      <w:pPr>
        <w:spacing w:before="100" w:beforeAutospacing="1" w:after="100" w:afterAutospacing="1"/>
        <w:ind w:left="720"/>
        <w:rPr>
          <w:rFonts w:ascii="Times New Roman" w:eastAsia="Times New Roman" w:hAnsi="Times New Roman" w:cs="Times New Roman"/>
          <w:color w:val="000000" w:themeColor="text1"/>
        </w:rPr>
      </w:pPr>
      <w:r w:rsidRPr="00153DB9">
        <w:rPr>
          <w:rFonts w:ascii="Times New Roman" w:eastAsia="Times New Roman" w:hAnsi="Times New Roman" w:cs="Times New Roman"/>
          <w:color w:val="000000" w:themeColor="text1"/>
        </w:rPr>
        <w:t>Pease, M., </w:t>
      </w:r>
      <w:r w:rsidRPr="00BC756E">
        <w:rPr>
          <w:rFonts w:ascii="Times New Roman" w:eastAsia="Times New Roman" w:hAnsi="Times New Roman" w:cs="Times New Roman"/>
          <w:color w:val="000000" w:themeColor="text1"/>
        </w:rPr>
        <w:t>and C.</w:t>
      </w:r>
      <w:r w:rsidRPr="00153DB9">
        <w:rPr>
          <w:rFonts w:ascii="Times New Roman" w:eastAsia="Times New Roman" w:hAnsi="Times New Roman" w:cs="Times New Roman"/>
          <w:color w:val="000000" w:themeColor="text1"/>
        </w:rPr>
        <w:t xml:space="preserve"> White. 2019. Conduit to tribal and environmental justice: Unpacking </w:t>
      </w:r>
      <w:r w:rsidRPr="00BC756E">
        <w:rPr>
          <w:rFonts w:ascii="Times New Roman" w:eastAsia="Times New Roman" w:hAnsi="Times New Roman" w:cs="Times New Roman"/>
          <w:color w:val="000000" w:themeColor="text1"/>
        </w:rPr>
        <w:t>W</w:t>
      </w:r>
      <w:r w:rsidRPr="00153DB9">
        <w:rPr>
          <w:rFonts w:ascii="Times New Roman" w:eastAsia="Times New Roman" w:hAnsi="Times New Roman" w:cs="Times New Roman"/>
          <w:color w:val="000000" w:themeColor="text1"/>
        </w:rPr>
        <w:t xml:space="preserve">ashington v. </w:t>
      </w:r>
      <w:r w:rsidRPr="00BC756E">
        <w:rPr>
          <w:rFonts w:ascii="Times New Roman" w:eastAsia="Times New Roman" w:hAnsi="Times New Roman" w:cs="Times New Roman"/>
          <w:color w:val="000000" w:themeColor="text1"/>
        </w:rPr>
        <w:t>U</w:t>
      </w:r>
      <w:r w:rsidRPr="00153DB9">
        <w:rPr>
          <w:rFonts w:ascii="Times New Roman" w:eastAsia="Times New Roman" w:hAnsi="Times New Roman" w:cs="Times New Roman"/>
          <w:color w:val="000000" w:themeColor="text1"/>
        </w:rPr>
        <w:t xml:space="preserve">nited </w:t>
      </w:r>
      <w:r w:rsidRPr="00BC756E">
        <w:rPr>
          <w:rFonts w:ascii="Times New Roman" w:eastAsia="Times New Roman" w:hAnsi="Times New Roman" w:cs="Times New Roman"/>
          <w:color w:val="000000" w:themeColor="text1"/>
        </w:rPr>
        <w:t>S</w:t>
      </w:r>
      <w:r w:rsidRPr="00153DB9">
        <w:rPr>
          <w:rFonts w:ascii="Times New Roman" w:eastAsia="Times New Roman" w:hAnsi="Times New Roman" w:cs="Times New Roman"/>
          <w:color w:val="000000" w:themeColor="text1"/>
        </w:rPr>
        <w:t>tates. Ecology Law Currents 45</w:t>
      </w:r>
      <w:r w:rsidRPr="00BC756E">
        <w:rPr>
          <w:rFonts w:ascii="Times New Roman" w:eastAsia="Times New Roman" w:hAnsi="Times New Roman" w:cs="Times New Roman"/>
          <w:color w:val="000000" w:themeColor="text1"/>
        </w:rPr>
        <w:t>:</w:t>
      </w:r>
      <w:r w:rsidRPr="00153DB9">
        <w:rPr>
          <w:rFonts w:ascii="Times New Roman" w:eastAsia="Times New Roman" w:hAnsi="Times New Roman" w:cs="Times New Roman"/>
          <w:color w:val="000000" w:themeColor="text1"/>
        </w:rPr>
        <w:t>200</w:t>
      </w:r>
      <w:r w:rsidRPr="00BC756E">
        <w:rPr>
          <w:rFonts w:ascii="Times New Roman" w:eastAsia="Times New Roman" w:hAnsi="Times New Roman" w:cs="Times New Roman"/>
          <w:color w:val="000000" w:themeColor="text1"/>
        </w:rPr>
        <w:t>–</w:t>
      </w:r>
      <w:r w:rsidRPr="00153DB9">
        <w:rPr>
          <w:rFonts w:ascii="Times New Roman" w:eastAsia="Times New Roman" w:hAnsi="Times New Roman" w:cs="Times New Roman"/>
          <w:color w:val="000000" w:themeColor="text1"/>
        </w:rPr>
        <w:t>208.</w:t>
      </w:r>
    </w:p>
    <w:p w14:paraId="7422D0BD" w14:textId="5CE088F1" w:rsidR="00F10F2F" w:rsidRPr="00BC756E" w:rsidRDefault="00F10F2F" w:rsidP="00F10F2F">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lastRenderedPageBreak/>
        <w:t xml:space="preserve">Schindler, D. E., M. D. </w:t>
      </w:r>
      <w:proofErr w:type="spellStart"/>
      <w:r w:rsidRPr="00BC756E">
        <w:rPr>
          <w:rFonts w:ascii="Times New Roman" w:eastAsia="Times New Roman" w:hAnsi="Times New Roman" w:cs="Times New Roman"/>
          <w:color w:val="000000" w:themeColor="text1"/>
        </w:rPr>
        <w:t>Scheuerell</w:t>
      </w:r>
      <w:proofErr w:type="spellEnd"/>
      <w:r w:rsidRPr="00BC756E">
        <w:rPr>
          <w:rFonts w:ascii="Times New Roman" w:eastAsia="Times New Roman" w:hAnsi="Times New Roman" w:cs="Times New Roman"/>
          <w:color w:val="000000" w:themeColor="text1"/>
        </w:rPr>
        <w:t xml:space="preserve">, J. W. Moore, S. M. </w:t>
      </w:r>
      <w:proofErr w:type="spellStart"/>
      <w:r w:rsidRPr="00BC756E">
        <w:rPr>
          <w:rFonts w:ascii="Times New Roman" w:eastAsia="Times New Roman" w:hAnsi="Times New Roman" w:cs="Times New Roman"/>
          <w:color w:val="000000" w:themeColor="text1"/>
        </w:rPr>
        <w:t>Gende</w:t>
      </w:r>
      <w:proofErr w:type="spellEnd"/>
      <w:r w:rsidRPr="00BC756E">
        <w:rPr>
          <w:rFonts w:ascii="Times New Roman" w:eastAsia="Times New Roman" w:hAnsi="Times New Roman" w:cs="Times New Roman"/>
          <w:color w:val="000000" w:themeColor="text1"/>
        </w:rPr>
        <w:t xml:space="preserve">, T. B. Francis, and W. J. </w:t>
      </w:r>
      <w:proofErr w:type="spellStart"/>
      <w:r w:rsidRPr="00BC756E">
        <w:rPr>
          <w:rFonts w:ascii="Times New Roman" w:eastAsia="Times New Roman" w:hAnsi="Times New Roman" w:cs="Times New Roman"/>
          <w:color w:val="000000" w:themeColor="text1"/>
        </w:rPr>
        <w:t>Palen</w:t>
      </w:r>
      <w:proofErr w:type="spellEnd"/>
      <w:r w:rsidRPr="00BC756E">
        <w:rPr>
          <w:rFonts w:ascii="Times New Roman" w:eastAsia="Times New Roman" w:hAnsi="Times New Roman" w:cs="Times New Roman"/>
          <w:color w:val="000000" w:themeColor="text1"/>
        </w:rPr>
        <w:t>. 2003. Pacific salmon and the ecology of coastal ecosystems. Frontiers in Ecology and the Environment 1:31–37.</w:t>
      </w:r>
    </w:p>
    <w:p w14:paraId="2C1CCCD7" w14:textId="499A584D" w:rsidR="00C351CD" w:rsidRPr="00BC756E" w:rsidRDefault="00C351CD" w:rsidP="00C351CD">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Shelton, A. O., R. P. Kelly, J. L. O’Donnell, L. Park, P. </w:t>
      </w:r>
      <w:proofErr w:type="spellStart"/>
      <w:r w:rsidRPr="00BC756E">
        <w:rPr>
          <w:rFonts w:ascii="Times New Roman" w:eastAsia="Times New Roman" w:hAnsi="Times New Roman" w:cs="Times New Roman"/>
          <w:color w:val="000000" w:themeColor="text1"/>
        </w:rPr>
        <w:t>Schwenke</w:t>
      </w:r>
      <w:proofErr w:type="spellEnd"/>
      <w:r w:rsidRPr="00BC756E">
        <w:rPr>
          <w:rFonts w:ascii="Times New Roman" w:eastAsia="Times New Roman" w:hAnsi="Times New Roman" w:cs="Times New Roman"/>
          <w:color w:val="000000" w:themeColor="text1"/>
        </w:rPr>
        <w:t>, C. Greene, R. A. Henderson, and E. M. Beamer. 2019. Environmental DNA provides quantitative estimates of a threatened salmon species. Biological Conservation 237:383–391.</w:t>
      </w:r>
    </w:p>
    <w:p w14:paraId="6C0C97BF" w14:textId="6A3E853B" w:rsidR="0084239D" w:rsidRPr="00EB30D5" w:rsidRDefault="009D4F45" w:rsidP="00EB30D5">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Suchan</w:t>
      </w:r>
      <w:proofErr w:type="spellEnd"/>
      <w:r w:rsidRPr="00BC756E">
        <w:rPr>
          <w:rFonts w:ascii="Times New Roman" w:eastAsia="Times New Roman" w:hAnsi="Times New Roman" w:cs="Times New Roman"/>
          <w:color w:val="000000" w:themeColor="text1"/>
        </w:rPr>
        <w:t xml:space="preserve">, T., G. Talavera, L. </w:t>
      </w:r>
      <w:proofErr w:type="spellStart"/>
      <w:r w:rsidRPr="00BC756E">
        <w:rPr>
          <w:rFonts w:ascii="Times New Roman" w:eastAsia="Times New Roman" w:hAnsi="Times New Roman" w:cs="Times New Roman"/>
          <w:color w:val="000000" w:themeColor="text1"/>
        </w:rPr>
        <w:t>Sáez</w:t>
      </w:r>
      <w:proofErr w:type="spellEnd"/>
      <w:r w:rsidRPr="00BC756E">
        <w:rPr>
          <w:rFonts w:ascii="Times New Roman" w:eastAsia="Times New Roman" w:hAnsi="Times New Roman" w:cs="Times New Roman"/>
          <w:color w:val="000000" w:themeColor="text1"/>
        </w:rPr>
        <w:t xml:space="preserve">, M. </w:t>
      </w:r>
      <w:proofErr w:type="spellStart"/>
      <w:r w:rsidRPr="00BC756E">
        <w:rPr>
          <w:rFonts w:ascii="Times New Roman" w:eastAsia="Times New Roman" w:hAnsi="Times New Roman" w:cs="Times New Roman"/>
          <w:color w:val="000000" w:themeColor="text1"/>
        </w:rPr>
        <w:t>Ronikier</w:t>
      </w:r>
      <w:proofErr w:type="spellEnd"/>
      <w:r w:rsidRPr="00BC756E">
        <w:rPr>
          <w:rFonts w:ascii="Times New Roman" w:eastAsia="Times New Roman" w:hAnsi="Times New Roman" w:cs="Times New Roman"/>
          <w:color w:val="000000" w:themeColor="text1"/>
        </w:rPr>
        <w:t>, and R. Vila. 2019. Pollen metabarcoding as a tool for tracking long‐distance insect migrations. Molecular Ecology Resources 19:149–162.</w:t>
      </w:r>
    </w:p>
    <w:sectPr w:rsidR="0084239D" w:rsidRPr="00EB30D5" w:rsidSect="00A41472">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0BE"/>
    <w:multiLevelType w:val="multilevel"/>
    <w:tmpl w:val="D4ECF70C"/>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3233"/>
    <w:multiLevelType w:val="multilevel"/>
    <w:tmpl w:val="39A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91984"/>
    <w:multiLevelType w:val="hybridMultilevel"/>
    <w:tmpl w:val="7B34F552"/>
    <w:lvl w:ilvl="0" w:tplc="E8A230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7C7B"/>
    <w:multiLevelType w:val="hybridMultilevel"/>
    <w:tmpl w:val="F73A2F72"/>
    <w:lvl w:ilvl="0" w:tplc="63BCA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439F"/>
    <w:multiLevelType w:val="hybridMultilevel"/>
    <w:tmpl w:val="BDB42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F5E35"/>
    <w:multiLevelType w:val="multilevel"/>
    <w:tmpl w:val="BF8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B0665"/>
    <w:multiLevelType w:val="multilevel"/>
    <w:tmpl w:val="0EFE8624"/>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B5F7A"/>
    <w:multiLevelType w:val="hybridMultilevel"/>
    <w:tmpl w:val="5DB435FC"/>
    <w:lvl w:ilvl="0" w:tplc="61683E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D3D44"/>
    <w:multiLevelType w:val="multilevel"/>
    <w:tmpl w:val="1D80392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2795D"/>
    <w:multiLevelType w:val="multilevel"/>
    <w:tmpl w:val="5A0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E2AD5"/>
    <w:multiLevelType w:val="multilevel"/>
    <w:tmpl w:val="CF54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57C88"/>
    <w:multiLevelType w:val="hybridMultilevel"/>
    <w:tmpl w:val="3CFABA64"/>
    <w:lvl w:ilvl="0" w:tplc="C4428D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1C643B"/>
    <w:multiLevelType w:val="hybridMultilevel"/>
    <w:tmpl w:val="04C6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75726"/>
    <w:multiLevelType w:val="multilevel"/>
    <w:tmpl w:val="3620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76A4E"/>
    <w:multiLevelType w:val="multilevel"/>
    <w:tmpl w:val="F956F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42E01"/>
    <w:multiLevelType w:val="hybridMultilevel"/>
    <w:tmpl w:val="C35AE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C79F3"/>
    <w:multiLevelType w:val="multilevel"/>
    <w:tmpl w:val="5CD4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D7C7E"/>
    <w:multiLevelType w:val="multilevel"/>
    <w:tmpl w:val="9966683A"/>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22A9B"/>
    <w:multiLevelType w:val="hybridMultilevel"/>
    <w:tmpl w:val="D8001A7C"/>
    <w:lvl w:ilvl="0" w:tplc="FF74B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26292"/>
    <w:multiLevelType w:val="multilevel"/>
    <w:tmpl w:val="790E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A12EF"/>
    <w:multiLevelType w:val="multilevel"/>
    <w:tmpl w:val="4344F36E"/>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832A1"/>
    <w:multiLevelType w:val="hybridMultilevel"/>
    <w:tmpl w:val="37BA2600"/>
    <w:lvl w:ilvl="0" w:tplc="C07CF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53B06"/>
    <w:multiLevelType w:val="multilevel"/>
    <w:tmpl w:val="455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B2716"/>
    <w:multiLevelType w:val="hybridMultilevel"/>
    <w:tmpl w:val="4784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10F9E"/>
    <w:multiLevelType w:val="multilevel"/>
    <w:tmpl w:val="9C62CD92"/>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950BE7"/>
    <w:multiLevelType w:val="hybridMultilevel"/>
    <w:tmpl w:val="BC1C0244"/>
    <w:lvl w:ilvl="0" w:tplc="C6FE7C86">
      <w:start w:val="1"/>
      <w:numFmt w:val="decimal"/>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20D50"/>
    <w:multiLevelType w:val="multilevel"/>
    <w:tmpl w:val="ED7A1CD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690EA8"/>
    <w:multiLevelType w:val="multilevel"/>
    <w:tmpl w:val="ED5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C58C3"/>
    <w:multiLevelType w:val="multilevel"/>
    <w:tmpl w:val="09BA7D2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4005D7"/>
    <w:multiLevelType w:val="hybridMultilevel"/>
    <w:tmpl w:val="C35AE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FE6B53"/>
    <w:multiLevelType w:val="multilevel"/>
    <w:tmpl w:val="29C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19"/>
  </w:num>
  <w:num w:numId="4">
    <w:abstractNumId w:val="1"/>
  </w:num>
  <w:num w:numId="5">
    <w:abstractNumId w:val="5"/>
  </w:num>
  <w:num w:numId="6">
    <w:abstractNumId w:val="13"/>
  </w:num>
  <w:num w:numId="7">
    <w:abstractNumId w:val="30"/>
  </w:num>
  <w:num w:numId="8">
    <w:abstractNumId w:val="14"/>
  </w:num>
  <w:num w:numId="9">
    <w:abstractNumId w:val="22"/>
  </w:num>
  <w:num w:numId="10">
    <w:abstractNumId w:val="9"/>
  </w:num>
  <w:num w:numId="11">
    <w:abstractNumId w:val="4"/>
  </w:num>
  <w:num w:numId="12">
    <w:abstractNumId w:val="23"/>
  </w:num>
  <w:num w:numId="13">
    <w:abstractNumId w:val="10"/>
  </w:num>
  <w:num w:numId="14">
    <w:abstractNumId w:val="15"/>
  </w:num>
  <w:num w:numId="15">
    <w:abstractNumId w:val="29"/>
  </w:num>
  <w:num w:numId="16">
    <w:abstractNumId w:val="18"/>
  </w:num>
  <w:num w:numId="17">
    <w:abstractNumId w:val="7"/>
  </w:num>
  <w:num w:numId="18">
    <w:abstractNumId w:val="21"/>
  </w:num>
  <w:num w:numId="19">
    <w:abstractNumId w:val="12"/>
  </w:num>
  <w:num w:numId="20">
    <w:abstractNumId w:val="2"/>
  </w:num>
  <w:num w:numId="21">
    <w:abstractNumId w:val="3"/>
  </w:num>
  <w:num w:numId="22">
    <w:abstractNumId w:val="11"/>
  </w:num>
  <w:num w:numId="23">
    <w:abstractNumId w:val="20"/>
  </w:num>
  <w:num w:numId="24">
    <w:abstractNumId w:val="17"/>
  </w:num>
  <w:num w:numId="25">
    <w:abstractNumId w:val="28"/>
  </w:num>
  <w:num w:numId="26">
    <w:abstractNumId w:val="24"/>
  </w:num>
  <w:num w:numId="27">
    <w:abstractNumId w:val="26"/>
  </w:num>
  <w:num w:numId="28">
    <w:abstractNumId w:val="6"/>
  </w:num>
  <w:num w:numId="29">
    <w:abstractNumId w:val="8"/>
  </w:num>
  <w:num w:numId="30">
    <w:abstractNumId w:val="0"/>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 Casendino">
    <w15:presenceInfo w15:providerId="Windows Live" w15:userId="3676c84f74155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72"/>
    <w:rsid w:val="00001C4C"/>
    <w:rsid w:val="0000503F"/>
    <w:rsid w:val="0000515C"/>
    <w:rsid w:val="000121FC"/>
    <w:rsid w:val="00014600"/>
    <w:rsid w:val="00017577"/>
    <w:rsid w:val="00031030"/>
    <w:rsid w:val="0004513E"/>
    <w:rsid w:val="00045474"/>
    <w:rsid w:val="000512BA"/>
    <w:rsid w:val="00051BFA"/>
    <w:rsid w:val="00051C46"/>
    <w:rsid w:val="000569A3"/>
    <w:rsid w:val="000569FF"/>
    <w:rsid w:val="00056B2A"/>
    <w:rsid w:val="00073BD9"/>
    <w:rsid w:val="00077AEF"/>
    <w:rsid w:val="000820A4"/>
    <w:rsid w:val="00084709"/>
    <w:rsid w:val="00094B5D"/>
    <w:rsid w:val="000959E8"/>
    <w:rsid w:val="00095CEB"/>
    <w:rsid w:val="000A174C"/>
    <w:rsid w:val="000B10A3"/>
    <w:rsid w:val="000B383D"/>
    <w:rsid w:val="000B394A"/>
    <w:rsid w:val="000B49E8"/>
    <w:rsid w:val="000B5284"/>
    <w:rsid w:val="000C0CFA"/>
    <w:rsid w:val="000C196E"/>
    <w:rsid w:val="000C3589"/>
    <w:rsid w:val="000C4EC1"/>
    <w:rsid w:val="000C5329"/>
    <w:rsid w:val="000D086D"/>
    <w:rsid w:val="000D3605"/>
    <w:rsid w:val="000D74A1"/>
    <w:rsid w:val="000E217A"/>
    <w:rsid w:val="000E2870"/>
    <w:rsid w:val="000F0445"/>
    <w:rsid w:val="00101AC3"/>
    <w:rsid w:val="001146E1"/>
    <w:rsid w:val="0011495B"/>
    <w:rsid w:val="001170BB"/>
    <w:rsid w:val="001175CD"/>
    <w:rsid w:val="00117BB0"/>
    <w:rsid w:val="001221A5"/>
    <w:rsid w:val="00123180"/>
    <w:rsid w:val="0012389A"/>
    <w:rsid w:val="001272C0"/>
    <w:rsid w:val="00127AF6"/>
    <w:rsid w:val="0013093C"/>
    <w:rsid w:val="001357E4"/>
    <w:rsid w:val="00147591"/>
    <w:rsid w:val="00150F7D"/>
    <w:rsid w:val="00153275"/>
    <w:rsid w:val="001532C5"/>
    <w:rsid w:val="00153795"/>
    <w:rsid w:val="00153DB9"/>
    <w:rsid w:val="00172408"/>
    <w:rsid w:val="00174866"/>
    <w:rsid w:val="00177553"/>
    <w:rsid w:val="00180E51"/>
    <w:rsid w:val="00181B5C"/>
    <w:rsid w:val="001A63E7"/>
    <w:rsid w:val="001A6DB3"/>
    <w:rsid w:val="001B1FC0"/>
    <w:rsid w:val="001B21AF"/>
    <w:rsid w:val="001C1838"/>
    <w:rsid w:val="001C6C52"/>
    <w:rsid w:val="001C7133"/>
    <w:rsid w:val="001D196F"/>
    <w:rsid w:val="001D24B8"/>
    <w:rsid w:val="001D3795"/>
    <w:rsid w:val="001D4F6E"/>
    <w:rsid w:val="001D50D5"/>
    <w:rsid w:val="001D5E81"/>
    <w:rsid w:val="001D6A8B"/>
    <w:rsid w:val="001E0E36"/>
    <w:rsid w:val="001E616C"/>
    <w:rsid w:val="001F4A4A"/>
    <w:rsid w:val="00200D84"/>
    <w:rsid w:val="0020183F"/>
    <w:rsid w:val="00203038"/>
    <w:rsid w:val="002067FB"/>
    <w:rsid w:val="002071E0"/>
    <w:rsid w:val="00207A7E"/>
    <w:rsid w:val="00216274"/>
    <w:rsid w:val="00222DE0"/>
    <w:rsid w:val="00224140"/>
    <w:rsid w:val="00225C61"/>
    <w:rsid w:val="002467D1"/>
    <w:rsid w:val="00250F8D"/>
    <w:rsid w:val="00263DE0"/>
    <w:rsid w:val="00264719"/>
    <w:rsid w:val="00266B6A"/>
    <w:rsid w:val="00277758"/>
    <w:rsid w:val="00291179"/>
    <w:rsid w:val="00291FFD"/>
    <w:rsid w:val="002A2EBC"/>
    <w:rsid w:val="002A5A5D"/>
    <w:rsid w:val="002A6454"/>
    <w:rsid w:val="002A6ED8"/>
    <w:rsid w:val="002A798F"/>
    <w:rsid w:val="002B4205"/>
    <w:rsid w:val="002B5DFB"/>
    <w:rsid w:val="002B7177"/>
    <w:rsid w:val="002C2683"/>
    <w:rsid w:val="002C571A"/>
    <w:rsid w:val="002C6CB9"/>
    <w:rsid w:val="002D155B"/>
    <w:rsid w:val="002D3504"/>
    <w:rsid w:val="002E6FEE"/>
    <w:rsid w:val="002F2BDA"/>
    <w:rsid w:val="002F35A5"/>
    <w:rsid w:val="002F5A69"/>
    <w:rsid w:val="00301C53"/>
    <w:rsid w:val="00302239"/>
    <w:rsid w:val="00315FB7"/>
    <w:rsid w:val="00320B90"/>
    <w:rsid w:val="003218F9"/>
    <w:rsid w:val="00324956"/>
    <w:rsid w:val="003302CA"/>
    <w:rsid w:val="00333383"/>
    <w:rsid w:val="00335304"/>
    <w:rsid w:val="0033696D"/>
    <w:rsid w:val="0034446C"/>
    <w:rsid w:val="00347626"/>
    <w:rsid w:val="00355C20"/>
    <w:rsid w:val="00360532"/>
    <w:rsid w:val="00361D2F"/>
    <w:rsid w:val="00366B4B"/>
    <w:rsid w:val="00367A50"/>
    <w:rsid w:val="00370BAA"/>
    <w:rsid w:val="00373A64"/>
    <w:rsid w:val="00374FB9"/>
    <w:rsid w:val="003807BC"/>
    <w:rsid w:val="00385C39"/>
    <w:rsid w:val="0039467D"/>
    <w:rsid w:val="00394B76"/>
    <w:rsid w:val="003A7226"/>
    <w:rsid w:val="003C6D93"/>
    <w:rsid w:val="003D3A48"/>
    <w:rsid w:val="003E3C35"/>
    <w:rsid w:val="003E5D7C"/>
    <w:rsid w:val="003E68EA"/>
    <w:rsid w:val="003F34C6"/>
    <w:rsid w:val="003F7748"/>
    <w:rsid w:val="003F7D2D"/>
    <w:rsid w:val="00403730"/>
    <w:rsid w:val="0040503A"/>
    <w:rsid w:val="00411BA3"/>
    <w:rsid w:val="0041630B"/>
    <w:rsid w:val="00420CC1"/>
    <w:rsid w:val="00423793"/>
    <w:rsid w:val="00425E71"/>
    <w:rsid w:val="004274E6"/>
    <w:rsid w:val="00430000"/>
    <w:rsid w:val="0043378F"/>
    <w:rsid w:val="00444423"/>
    <w:rsid w:val="004505E5"/>
    <w:rsid w:val="004509C7"/>
    <w:rsid w:val="00456FAA"/>
    <w:rsid w:val="00457F66"/>
    <w:rsid w:val="004644EE"/>
    <w:rsid w:val="00466743"/>
    <w:rsid w:val="004673FB"/>
    <w:rsid w:val="00471714"/>
    <w:rsid w:val="00472863"/>
    <w:rsid w:val="00474FAA"/>
    <w:rsid w:val="0047693B"/>
    <w:rsid w:val="004806A4"/>
    <w:rsid w:val="00483BF5"/>
    <w:rsid w:val="004871BA"/>
    <w:rsid w:val="0049040C"/>
    <w:rsid w:val="00490808"/>
    <w:rsid w:val="00492829"/>
    <w:rsid w:val="00493872"/>
    <w:rsid w:val="00496B89"/>
    <w:rsid w:val="004A1C21"/>
    <w:rsid w:val="004A7E8C"/>
    <w:rsid w:val="004B1056"/>
    <w:rsid w:val="004B3741"/>
    <w:rsid w:val="004B61D1"/>
    <w:rsid w:val="004B6784"/>
    <w:rsid w:val="004B6BBE"/>
    <w:rsid w:val="004B7B4A"/>
    <w:rsid w:val="004C1C04"/>
    <w:rsid w:val="004C45AD"/>
    <w:rsid w:val="004D690A"/>
    <w:rsid w:val="004E6A4E"/>
    <w:rsid w:val="004F0259"/>
    <w:rsid w:val="004F0AE6"/>
    <w:rsid w:val="004F1893"/>
    <w:rsid w:val="00507C27"/>
    <w:rsid w:val="00512146"/>
    <w:rsid w:val="005137A1"/>
    <w:rsid w:val="005157C9"/>
    <w:rsid w:val="00521E12"/>
    <w:rsid w:val="0052204E"/>
    <w:rsid w:val="00523960"/>
    <w:rsid w:val="0052581F"/>
    <w:rsid w:val="0052726B"/>
    <w:rsid w:val="00532C41"/>
    <w:rsid w:val="00535F9A"/>
    <w:rsid w:val="00540C96"/>
    <w:rsid w:val="00545408"/>
    <w:rsid w:val="005541FE"/>
    <w:rsid w:val="00555007"/>
    <w:rsid w:val="00556015"/>
    <w:rsid w:val="0055618C"/>
    <w:rsid w:val="00560633"/>
    <w:rsid w:val="0056198F"/>
    <w:rsid w:val="005700C8"/>
    <w:rsid w:val="00573594"/>
    <w:rsid w:val="00577637"/>
    <w:rsid w:val="00582C7B"/>
    <w:rsid w:val="00590026"/>
    <w:rsid w:val="005A2980"/>
    <w:rsid w:val="005A394C"/>
    <w:rsid w:val="005B1A8A"/>
    <w:rsid w:val="005C0D30"/>
    <w:rsid w:val="005C670E"/>
    <w:rsid w:val="005D0ED3"/>
    <w:rsid w:val="005E382D"/>
    <w:rsid w:val="005E38B5"/>
    <w:rsid w:val="005E7E8E"/>
    <w:rsid w:val="005F0AC3"/>
    <w:rsid w:val="005F488B"/>
    <w:rsid w:val="00601DE4"/>
    <w:rsid w:val="00602A1E"/>
    <w:rsid w:val="00611AE2"/>
    <w:rsid w:val="00611EC6"/>
    <w:rsid w:val="00617614"/>
    <w:rsid w:val="00622F1C"/>
    <w:rsid w:val="006270C6"/>
    <w:rsid w:val="006339C9"/>
    <w:rsid w:val="00633AF1"/>
    <w:rsid w:val="00654B6E"/>
    <w:rsid w:val="00654E4C"/>
    <w:rsid w:val="00660B1E"/>
    <w:rsid w:val="006653EC"/>
    <w:rsid w:val="00672468"/>
    <w:rsid w:val="00675479"/>
    <w:rsid w:val="00676928"/>
    <w:rsid w:val="00683137"/>
    <w:rsid w:val="00685EC2"/>
    <w:rsid w:val="00690EA0"/>
    <w:rsid w:val="006A1E6D"/>
    <w:rsid w:val="006A3779"/>
    <w:rsid w:val="006A6E7A"/>
    <w:rsid w:val="006A7478"/>
    <w:rsid w:val="006B3D08"/>
    <w:rsid w:val="006B5E9E"/>
    <w:rsid w:val="006C3B0F"/>
    <w:rsid w:val="006C7426"/>
    <w:rsid w:val="006D1C3F"/>
    <w:rsid w:val="006D78AE"/>
    <w:rsid w:val="006E1D6B"/>
    <w:rsid w:val="006E2746"/>
    <w:rsid w:val="006E2CCC"/>
    <w:rsid w:val="006E3743"/>
    <w:rsid w:val="006E43E7"/>
    <w:rsid w:val="006F3218"/>
    <w:rsid w:val="006F3820"/>
    <w:rsid w:val="006F4526"/>
    <w:rsid w:val="00701E91"/>
    <w:rsid w:val="00704F7D"/>
    <w:rsid w:val="007050B6"/>
    <w:rsid w:val="007242DB"/>
    <w:rsid w:val="0073556B"/>
    <w:rsid w:val="007453D6"/>
    <w:rsid w:val="007462A7"/>
    <w:rsid w:val="00750D29"/>
    <w:rsid w:val="00757CE1"/>
    <w:rsid w:val="00761634"/>
    <w:rsid w:val="00772374"/>
    <w:rsid w:val="00772406"/>
    <w:rsid w:val="00777B54"/>
    <w:rsid w:val="00780424"/>
    <w:rsid w:val="00784864"/>
    <w:rsid w:val="007958E3"/>
    <w:rsid w:val="007A0EB0"/>
    <w:rsid w:val="007A76F4"/>
    <w:rsid w:val="007B530F"/>
    <w:rsid w:val="007C269F"/>
    <w:rsid w:val="007C720C"/>
    <w:rsid w:val="007D3F16"/>
    <w:rsid w:val="007E3FC9"/>
    <w:rsid w:val="007F0A1A"/>
    <w:rsid w:val="007F625B"/>
    <w:rsid w:val="007F7B22"/>
    <w:rsid w:val="00810C5E"/>
    <w:rsid w:val="0081187A"/>
    <w:rsid w:val="00821C36"/>
    <w:rsid w:val="0082200B"/>
    <w:rsid w:val="00822EB8"/>
    <w:rsid w:val="00825604"/>
    <w:rsid w:val="00827DB5"/>
    <w:rsid w:val="00837A0F"/>
    <w:rsid w:val="00841F93"/>
    <w:rsid w:val="0084239D"/>
    <w:rsid w:val="0085168F"/>
    <w:rsid w:val="008539A2"/>
    <w:rsid w:val="008614F0"/>
    <w:rsid w:val="00861E70"/>
    <w:rsid w:val="00861FBD"/>
    <w:rsid w:val="008635A6"/>
    <w:rsid w:val="00867381"/>
    <w:rsid w:val="00875E63"/>
    <w:rsid w:val="00880D4C"/>
    <w:rsid w:val="00885B32"/>
    <w:rsid w:val="008961C3"/>
    <w:rsid w:val="00896650"/>
    <w:rsid w:val="008A25A4"/>
    <w:rsid w:val="008A3306"/>
    <w:rsid w:val="008A553D"/>
    <w:rsid w:val="008A78BF"/>
    <w:rsid w:val="008B188F"/>
    <w:rsid w:val="008B3790"/>
    <w:rsid w:val="008C398A"/>
    <w:rsid w:val="008C6FCC"/>
    <w:rsid w:val="008D110B"/>
    <w:rsid w:val="008D3E3E"/>
    <w:rsid w:val="008E7A8C"/>
    <w:rsid w:val="008F25AE"/>
    <w:rsid w:val="0090138E"/>
    <w:rsid w:val="00901442"/>
    <w:rsid w:val="00904555"/>
    <w:rsid w:val="00906B58"/>
    <w:rsid w:val="00907DCB"/>
    <w:rsid w:val="0091229B"/>
    <w:rsid w:val="009124AE"/>
    <w:rsid w:val="00916D3F"/>
    <w:rsid w:val="00921227"/>
    <w:rsid w:val="0092449C"/>
    <w:rsid w:val="00932AF7"/>
    <w:rsid w:val="0094739D"/>
    <w:rsid w:val="009526BE"/>
    <w:rsid w:val="00955993"/>
    <w:rsid w:val="00971068"/>
    <w:rsid w:val="00971136"/>
    <w:rsid w:val="0097345C"/>
    <w:rsid w:val="009810B0"/>
    <w:rsid w:val="009842E0"/>
    <w:rsid w:val="00985D5E"/>
    <w:rsid w:val="009869CF"/>
    <w:rsid w:val="00987936"/>
    <w:rsid w:val="00987CB7"/>
    <w:rsid w:val="00990375"/>
    <w:rsid w:val="00992CD7"/>
    <w:rsid w:val="009950B2"/>
    <w:rsid w:val="009A2F5A"/>
    <w:rsid w:val="009A4004"/>
    <w:rsid w:val="009A6467"/>
    <w:rsid w:val="009A6DB8"/>
    <w:rsid w:val="009A7013"/>
    <w:rsid w:val="009B0408"/>
    <w:rsid w:val="009B11A4"/>
    <w:rsid w:val="009B1509"/>
    <w:rsid w:val="009B2C4B"/>
    <w:rsid w:val="009B594B"/>
    <w:rsid w:val="009B5AC0"/>
    <w:rsid w:val="009C0463"/>
    <w:rsid w:val="009C0D3F"/>
    <w:rsid w:val="009C2D40"/>
    <w:rsid w:val="009C2FAF"/>
    <w:rsid w:val="009C541E"/>
    <w:rsid w:val="009C5626"/>
    <w:rsid w:val="009C7E3B"/>
    <w:rsid w:val="009D1C2B"/>
    <w:rsid w:val="009D3556"/>
    <w:rsid w:val="009D3945"/>
    <w:rsid w:val="009D4F45"/>
    <w:rsid w:val="009E1116"/>
    <w:rsid w:val="009E4188"/>
    <w:rsid w:val="009E6606"/>
    <w:rsid w:val="009E6E3F"/>
    <w:rsid w:val="009F1B62"/>
    <w:rsid w:val="009F421F"/>
    <w:rsid w:val="009F5858"/>
    <w:rsid w:val="009F642C"/>
    <w:rsid w:val="00A05355"/>
    <w:rsid w:val="00A110A8"/>
    <w:rsid w:val="00A14E67"/>
    <w:rsid w:val="00A15938"/>
    <w:rsid w:val="00A267E8"/>
    <w:rsid w:val="00A41472"/>
    <w:rsid w:val="00A567B3"/>
    <w:rsid w:val="00A56A30"/>
    <w:rsid w:val="00A61EBA"/>
    <w:rsid w:val="00A630F2"/>
    <w:rsid w:val="00A637C5"/>
    <w:rsid w:val="00A75BE3"/>
    <w:rsid w:val="00A76370"/>
    <w:rsid w:val="00A77D44"/>
    <w:rsid w:val="00A85386"/>
    <w:rsid w:val="00A87D59"/>
    <w:rsid w:val="00A90179"/>
    <w:rsid w:val="00A90F85"/>
    <w:rsid w:val="00A917B2"/>
    <w:rsid w:val="00AA1949"/>
    <w:rsid w:val="00AA7BE2"/>
    <w:rsid w:val="00AB0782"/>
    <w:rsid w:val="00AB40A8"/>
    <w:rsid w:val="00AB4864"/>
    <w:rsid w:val="00AB7AC7"/>
    <w:rsid w:val="00AB7F24"/>
    <w:rsid w:val="00AC274E"/>
    <w:rsid w:val="00AC2EFE"/>
    <w:rsid w:val="00AC4303"/>
    <w:rsid w:val="00AC50F2"/>
    <w:rsid w:val="00AC5126"/>
    <w:rsid w:val="00AC5AC7"/>
    <w:rsid w:val="00AD5E49"/>
    <w:rsid w:val="00AE087F"/>
    <w:rsid w:val="00AE0F5F"/>
    <w:rsid w:val="00AF2EC1"/>
    <w:rsid w:val="00AF6536"/>
    <w:rsid w:val="00B01D55"/>
    <w:rsid w:val="00B04FBE"/>
    <w:rsid w:val="00B05CDB"/>
    <w:rsid w:val="00B106B2"/>
    <w:rsid w:val="00B15021"/>
    <w:rsid w:val="00B22C95"/>
    <w:rsid w:val="00B230BC"/>
    <w:rsid w:val="00B25894"/>
    <w:rsid w:val="00B33677"/>
    <w:rsid w:val="00B400F5"/>
    <w:rsid w:val="00B404E1"/>
    <w:rsid w:val="00B425B3"/>
    <w:rsid w:val="00B45AB4"/>
    <w:rsid w:val="00B46073"/>
    <w:rsid w:val="00B47F2D"/>
    <w:rsid w:val="00B51099"/>
    <w:rsid w:val="00B54EF3"/>
    <w:rsid w:val="00B55486"/>
    <w:rsid w:val="00B60673"/>
    <w:rsid w:val="00B63972"/>
    <w:rsid w:val="00B70843"/>
    <w:rsid w:val="00B73B7C"/>
    <w:rsid w:val="00B73C88"/>
    <w:rsid w:val="00B73FA7"/>
    <w:rsid w:val="00B77A33"/>
    <w:rsid w:val="00B80A9E"/>
    <w:rsid w:val="00B91667"/>
    <w:rsid w:val="00B97F0A"/>
    <w:rsid w:val="00BA2778"/>
    <w:rsid w:val="00BA3417"/>
    <w:rsid w:val="00BB3E58"/>
    <w:rsid w:val="00BB51DC"/>
    <w:rsid w:val="00BB5443"/>
    <w:rsid w:val="00BC01C4"/>
    <w:rsid w:val="00BC2B88"/>
    <w:rsid w:val="00BC756E"/>
    <w:rsid w:val="00BD6D63"/>
    <w:rsid w:val="00BE2EBE"/>
    <w:rsid w:val="00BE7B5D"/>
    <w:rsid w:val="00BF4DCD"/>
    <w:rsid w:val="00C06EB5"/>
    <w:rsid w:val="00C104C4"/>
    <w:rsid w:val="00C1230E"/>
    <w:rsid w:val="00C31012"/>
    <w:rsid w:val="00C3370F"/>
    <w:rsid w:val="00C343F2"/>
    <w:rsid w:val="00C34C8D"/>
    <w:rsid w:val="00C351CD"/>
    <w:rsid w:val="00C36C8E"/>
    <w:rsid w:val="00C40183"/>
    <w:rsid w:val="00C40B46"/>
    <w:rsid w:val="00C43F53"/>
    <w:rsid w:val="00C466BD"/>
    <w:rsid w:val="00C47D43"/>
    <w:rsid w:val="00C53842"/>
    <w:rsid w:val="00C61666"/>
    <w:rsid w:val="00C62443"/>
    <w:rsid w:val="00C64523"/>
    <w:rsid w:val="00C66F70"/>
    <w:rsid w:val="00C70805"/>
    <w:rsid w:val="00C773FF"/>
    <w:rsid w:val="00C8463B"/>
    <w:rsid w:val="00CA7355"/>
    <w:rsid w:val="00CA7633"/>
    <w:rsid w:val="00CB2342"/>
    <w:rsid w:val="00CC22E5"/>
    <w:rsid w:val="00CC44ED"/>
    <w:rsid w:val="00CD0705"/>
    <w:rsid w:val="00CD0CF1"/>
    <w:rsid w:val="00CD11E8"/>
    <w:rsid w:val="00CD12B0"/>
    <w:rsid w:val="00CD447B"/>
    <w:rsid w:val="00CE19EB"/>
    <w:rsid w:val="00CE3447"/>
    <w:rsid w:val="00D01285"/>
    <w:rsid w:val="00D02DF6"/>
    <w:rsid w:val="00D03D0D"/>
    <w:rsid w:val="00D04BB2"/>
    <w:rsid w:val="00D056CB"/>
    <w:rsid w:val="00D063E7"/>
    <w:rsid w:val="00D06D64"/>
    <w:rsid w:val="00D0773C"/>
    <w:rsid w:val="00D11DF5"/>
    <w:rsid w:val="00D175D0"/>
    <w:rsid w:val="00D17E5F"/>
    <w:rsid w:val="00D17EE0"/>
    <w:rsid w:val="00D23CE5"/>
    <w:rsid w:val="00D24BE0"/>
    <w:rsid w:val="00D251FF"/>
    <w:rsid w:val="00D279E0"/>
    <w:rsid w:val="00D27D1F"/>
    <w:rsid w:val="00D327F0"/>
    <w:rsid w:val="00D348CA"/>
    <w:rsid w:val="00D414BA"/>
    <w:rsid w:val="00D41F3E"/>
    <w:rsid w:val="00D4504F"/>
    <w:rsid w:val="00D46F7C"/>
    <w:rsid w:val="00D54F42"/>
    <w:rsid w:val="00D61276"/>
    <w:rsid w:val="00D647DA"/>
    <w:rsid w:val="00D71467"/>
    <w:rsid w:val="00D74A85"/>
    <w:rsid w:val="00D75774"/>
    <w:rsid w:val="00D86EEC"/>
    <w:rsid w:val="00D91D48"/>
    <w:rsid w:val="00D92E2E"/>
    <w:rsid w:val="00DB365E"/>
    <w:rsid w:val="00DB6651"/>
    <w:rsid w:val="00DB74D3"/>
    <w:rsid w:val="00DC0478"/>
    <w:rsid w:val="00DC1058"/>
    <w:rsid w:val="00DC2B57"/>
    <w:rsid w:val="00DC51A3"/>
    <w:rsid w:val="00DC6EA7"/>
    <w:rsid w:val="00DC75AA"/>
    <w:rsid w:val="00DC7CB8"/>
    <w:rsid w:val="00DE68FB"/>
    <w:rsid w:val="00DF3F41"/>
    <w:rsid w:val="00E00C5D"/>
    <w:rsid w:val="00E06F6B"/>
    <w:rsid w:val="00E2001D"/>
    <w:rsid w:val="00E23FC6"/>
    <w:rsid w:val="00E26A83"/>
    <w:rsid w:val="00E30DC6"/>
    <w:rsid w:val="00E32C08"/>
    <w:rsid w:val="00E409E0"/>
    <w:rsid w:val="00E46B92"/>
    <w:rsid w:val="00E473B8"/>
    <w:rsid w:val="00E646CF"/>
    <w:rsid w:val="00E71D79"/>
    <w:rsid w:val="00E84EE7"/>
    <w:rsid w:val="00EA58F6"/>
    <w:rsid w:val="00EA5A2D"/>
    <w:rsid w:val="00EB30D5"/>
    <w:rsid w:val="00EB720C"/>
    <w:rsid w:val="00ED4C31"/>
    <w:rsid w:val="00ED4D12"/>
    <w:rsid w:val="00EE0C9E"/>
    <w:rsid w:val="00EE188C"/>
    <w:rsid w:val="00EE1898"/>
    <w:rsid w:val="00EE4102"/>
    <w:rsid w:val="00EF0FCE"/>
    <w:rsid w:val="00EF363B"/>
    <w:rsid w:val="00EF613F"/>
    <w:rsid w:val="00EF6243"/>
    <w:rsid w:val="00F02F04"/>
    <w:rsid w:val="00F10F2F"/>
    <w:rsid w:val="00F131D5"/>
    <w:rsid w:val="00F13DE5"/>
    <w:rsid w:val="00F15525"/>
    <w:rsid w:val="00F20947"/>
    <w:rsid w:val="00F24AA2"/>
    <w:rsid w:val="00F24B37"/>
    <w:rsid w:val="00F422DB"/>
    <w:rsid w:val="00F54BCA"/>
    <w:rsid w:val="00F6013A"/>
    <w:rsid w:val="00F6495A"/>
    <w:rsid w:val="00F65363"/>
    <w:rsid w:val="00F74BC5"/>
    <w:rsid w:val="00F75193"/>
    <w:rsid w:val="00F75D89"/>
    <w:rsid w:val="00F830AD"/>
    <w:rsid w:val="00F83191"/>
    <w:rsid w:val="00F86005"/>
    <w:rsid w:val="00F86092"/>
    <w:rsid w:val="00F87642"/>
    <w:rsid w:val="00F91DBB"/>
    <w:rsid w:val="00FA35E9"/>
    <w:rsid w:val="00FA3607"/>
    <w:rsid w:val="00FA5ABB"/>
    <w:rsid w:val="00FA7EBA"/>
    <w:rsid w:val="00FB4BCD"/>
    <w:rsid w:val="00FB7F07"/>
    <w:rsid w:val="00FC08F8"/>
    <w:rsid w:val="00FC3330"/>
    <w:rsid w:val="00FC40EA"/>
    <w:rsid w:val="00FC791A"/>
    <w:rsid w:val="00FD5FF4"/>
    <w:rsid w:val="00FD786B"/>
    <w:rsid w:val="00FE0A07"/>
    <w:rsid w:val="00FE3109"/>
    <w:rsid w:val="00FE4558"/>
    <w:rsid w:val="00FF2AA2"/>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CEA"/>
  <w15:docId w15:val="{8B5BB9CC-F0C0-C747-9AF7-A8B362A8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472"/>
  </w:style>
  <w:style w:type="paragraph" w:styleId="NormalWeb">
    <w:name w:val="Normal (Web)"/>
    <w:basedOn w:val="Normal"/>
    <w:uiPriority w:val="99"/>
    <w:unhideWhenUsed/>
    <w:rsid w:val="00A414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1472"/>
    <w:pPr>
      <w:ind w:left="720"/>
      <w:contextualSpacing/>
    </w:pPr>
  </w:style>
  <w:style w:type="character" w:styleId="CommentReference">
    <w:name w:val="annotation reference"/>
    <w:basedOn w:val="DefaultParagraphFont"/>
    <w:uiPriority w:val="99"/>
    <w:semiHidden/>
    <w:unhideWhenUsed/>
    <w:rsid w:val="00FF788F"/>
    <w:rPr>
      <w:sz w:val="16"/>
      <w:szCs w:val="16"/>
    </w:rPr>
  </w:style>
  <w:style w:type="paragraph" w:styleId="CommentText">
    <w:name w:val="annotation text"/>
    <w:basedOn w:val="Normal"/>
    <w:link w:val="CommentTextChar"/>
    <w:uiPriority w:val="99"/>
    <w:unhideWhenUsed/>
    <w:rsid w:val="00FF788F"/>
    <w:rPr>
      <w:sz w:val="20"/>
      <w:szCs w:val="20"/>
    </w:rPr>
  </w:style>
  <w:style w:type="character" w:customStyle="1" w:styleId="CommentTextChar">
    <w:name w:val="Comment Text Char"/>
    <w:basedOn w:val="DefaultParagraphFont"/>
    <w:link w:val="CommentText"/>
    <w:uiPriority w:val="99"/>
    <w:rsid w:val="00FF788F"/>
    <w:rPr>
      <w:sz w:val="20"/>
      <w:szCs w:val="20"/>
    </w:rPr>
  </w:style>
  <w:style w:type="paragraph" w:styleId="CommentSubject">
    <w:name w:val="annotation subject"/>
    <w:basedOn w:val="CommentText"/>
    <w:next w:val="CommentText"/>
    <w:link w:val="CommentSubjectChar"/>
    <w:uiPriority w:val="99"/>
    <w:semiHidden/>
    <w:unhideWhenUsed/>
    <w:rsid w:val="00FF788F"/>
    <w:rPr>
      <w:b/>
      <w:bCs/>
    </w:rPr>
  </w:style>
  <w:style w:type="character" w:customStyle="1" w:styleId="CommentSubjectChar">
    <w:name w:val="Comment Subject Char"/>
    <w:basedOn w:val="CommentTextChar"/>
    <w:link w:val="CommentSubject"/>
    <w:uiPriority w:val="99"/>
    <w:semiHidden/>
    <w:rsid w:val="00FF788F"/>
    <w:rPr>
      <w:b/>
      <w:bCs/>
      <w:sz w:val="20"/>
      <w:szCs w:val="20"/>
    </w:rPr>
  </w:style>
  <w:style w:type="paragraph" w:styleId="Revision">
    <w:name w:val="Revision"/>
    <w:hidden/>
    <w:uiPriority w:val="99"/>
    <w:semiHidden/>
    <w:rsid w:val="001E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8713">
      <w:bodyDiv w:val="1"/>
      <w:marLeft w:val="0"/>
      <w:marRight w:val="0"/>
      <w:marTop w:val="0"/>
      <w:marBottom w:val="0"/>
      <w:divBdr>
        <w:top w:val="none" w:sz="0" w:space="0" w:color="auto"/>
        <w:left w:val="none" w:sz="0" w:space="0" w:color="auto"/>
        <w:bottom w:val="none" w:sz="0" w:space="0" w:color="auto"/>
        <w:right w:val="none" w:sz="0" w:space="0" w:color="auto"/>
      </w:divBdr>
    </w:div>
    <w:div w:id="50429398">
      <w:bodyDiv w:val="1"/>
      <w:marLeft w:val="0"/>
      <w:marRight w:val="0"/>
      <w:marTop w:val="0"/>
      <w:marBottom w:val="0"/>
      <w:divBdr>
        <w:top w:val="none" w:sz="0" w:space="0" w:color="auto"/>
        <w:left w:val="none" w:sz="0" w:space="0" w:color="auto"/>
        <w:bottom w:val="none" w:sz="0" w:space="0" w:color="auto"/>
        <w:right w:val="none" w:sz="0" w:space="0" w:color="auto"/>
      </w:divBdr>
      <w:divsChild>
        <w:div w:id="630941717">
          <w:marLeft w:val="480"/>
          <w:marRight w:val="0"/>
          <w:marTop w:val="0"/>
          <w:marBottom w:val="0"/>
          <w:divBdr>
            <w:top w:val="none" w:sz="0" w:space="0" w:color="auto"/>
            <w:left w:val="none" w:sz="0" w:space="0" w:color="auto"/>
            <w:bottom w:val="none" w:sz="0" w:space="0" w:color="auto"/>
            <w:right w:val="none" w:sz="0" w:space="0" w:color="auto"/>
          </w:divBdr>
          <w:divsChild>
            <w:div w:id="1979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641">
      <w:bodyDiv w:val="1"/>
      <w:marLeft w:val="0"/>
      <w:marRight w:val="0"/>
      <w:marTop w:val="0"/>
      <w:marBottom w:val="0"/>
      <w:divBdr>
        <w:top w:val="none" w:sz="0" w:space="0" w:color="auto"/>
        <w:left w:val="none" w:sz="0" w:space="0" w:color="auto"/>
        <w:bottom w:val="none" w:sz="0" w:space="0" w:color="auto"/>
        <w:right w:val="none" w:sz="0" w:space="0" w:color="auto"/>
      </w:divBdr>
      <w:divsChild>
        <w:div w:id="847251089">
          <w:marLeft w:val="0"/>
          <w:marRight w:val="0"/>
          <w:marTop w:val="0"/>
          <w:marBottom w:val="0"/>
          <w:divBdr>
            <w:top w:val="none" w:sz="0" w:space="0" w:color="auto"/>
            <w:left w:val="none" w:sz="0" w:space="0" w:color="auto"/>
            <w:bottom w:val="none" w:sz="0" w:space="0" w:color="auto"/>
            <w:right w:val="none" w:sz="0" w:space="0" w:color="auto"/>
          </w:divBdr>
          <w:divsChild>
            <w:div w:id="1055932145">
              <w:marLeft w:val="0"/>
              <w:marRight w:val="0"/>
              <w:marTop w:val="0"/>
              <w:marBottom w:val="0"/>
              <w:divBdr>
                <w:top w:val="none" w:sz="0" w:space="0" w:color="auto"/>
                <w:left w:val="none" w:sz="0" w:space="0" w:color="auto"/>
                <w:bottom w:val="none" w:sz="0" w:space="0" w:color="auto"/>
                <w:right w:val="none" w:sz="0" w:space="0" w:color="auto"/>
              </w:divBdr>
              <w:divsChild>
                <w:div w:id="12189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634">
      <w:bodyDiv w:val="1"/>
      <w:marLeft w:val="0"/>
      <w:marRight w:val="0"/>
      <w:marTop w:val="0"/>
      <w:marBottom w:val="0"/>
      <w:divBdr>
        <w:top w:val="none" w:sz="0" w:space="0" w:color="auto"/>
        <w:left w:val="none" w:sz="0" w:space="0" w:color="auto"/>
        <w:bottom w:val="none" w:sz="0" w:space="0" w:color="auto"/>
        <w:right w:val="none" w:sz="0" w:space="0" w:color="auto"/>
      </w:divBdr>
      <w:divsChild>
        <w:div w:id="77294483">
          <w:marLeft w:val="0"/>
          <w:marRight w:val="0"/>
          <w:marTop w:val="0"/>
          <w:marBottom w:val="0"/>
          <w:divBdr>
            <w:top w:val="none" w:sz="0" w:space="0" w:color="auto"/>
            <w:left w:val="none" w:sz="0" w:space="0" w:color="auto"/>
            <w:bottom w:val="none" w:sz="0" w:space="0" w:color="auto"/>
            <w:right w:val="none" w:sz="0" w:space="0" w:color="auto"/>
          </w:divBdr>
          <w:divsChild>
            <w:div w:id="491531828">
              <w:marLeft w:val="0"/>
              <w:marRight w:val="0"/>
              <w:marTop w:val="0"/>
              <w:marBottom w:val="0"/>
              <w:divBdr>
                <w:top w:val="none" w:sz="0" w:space="0" w:color="auto"/>
                <w:left w:val="none" w:sz="0" w:space="0" w:color="auto"/>
                <w:bottom w:val="none" w:sz="0" w:space="0" w:color="auto"/>
                <w:right w:val="none" w:sz="0" w:space="0" w:color="auto"/>
              </w:divBdr>
              <w:divsChild>
                <w:div w:id="1837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799">
          <w:marLeft w:val="0"/>
          <w:marRight w:val="0"/>
          <w:marTop w:val="0"/>
          <w:marBottom w:val="0"/>
          <w:divBdr>
            <w:top w:val="none" w:sz="0" w:space="0" w:color="auto"/>
            <w:left w:val="none" w:sz="0" w:space="0" w:color="auto"/>
            <w:bottom w:val="none" w:sz="0" w:space="0" w:color="auto"/>
            <w:right w:val="none" w:sz="0" w:space="0" w:color="auto"/>
          </w:divBdr>
          <w:divsChild>
            <w:div w:id="1615944911">
              <w:marLeft w:val="0"/>
              <w:marRight w:val="0"/>
              <w:marTop w:val="0"/>
              <w:marBottom w:val="0"/>
              <w:divBdr>
                <w:top w:val="none" w:sz="0" w:space="0" w:color="auto"/>
                <w:left w:val="none" w:sz="0" w:space="0" w:color="auto"/>
                <w:bottom w:val="none" w:sz="0" w:space="0" w:color="auto"/>
                <w:right w:val="none" w:sz="0" w:space="0" w:color="auto"/>
              </w:divBdr>
              <w:divsChild>
                <w:div w:id="1485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893">
          <w:marLeft w:val="0"/>
          <w:marRight w:val="0"/>
          <w:marTop w:val="0"/>
          <w:marBottom w:val="0"/>
          <w:divBdr>
            <w:top w:val="none" w:sz="0" w:space="0" w:color="auto"/>
            <w:left w:val="none" w:sz="0" w:space="0" w:color="auto"/>
            <w:bottom w:val="none" w:sz="0" w:space="0" w:color="auto"/>
            <w:right w:val="none" w:sz="0" w:space="0" w:color="auto"/>
          </w:divBdr>
          <w:divsChild>
            <w:div w:id="675378009">
              <w:marLeft w:val="0"/>
              <w:marRight w:val="0"/>
              <w:marTop w:val="0"/>
              <w:marBottom w:val="0"/>
              <w:divBdr>
                <w:top w:val="none" w:sz="0" w:space="0" w:color="auto"/>
                <w:left w:val="none" w:sz="0" w:space="0" w:color="auto"/>
                <w:bottom w:val="none" w:sz="0" w:space="0" w:color="auto"/>
                <w:right w:val="none" w:sz="0" w:space="0" w:color="auto"/>
              </w:divBdr>
              <w:divsChild>
                <w:div w:id="1797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407">
          <w:marLeft w:val="0"/>
          <w:marRight w:val="0"/>
          <w:marTop w:val="0"/>
          <w:marBottom w:val="0"/>
          <w:divBdr>
            <w:top w:val="none" w:sz="0" w:space="0" w:color="auto"/>
            <w:left w:val="none" w:sz="0" w:space="0" w:color="auto"/>
            <w:bottom w:val="none" w:sz="0" w:space="0" w:color="auto"/>
            <w:right w:val="none" w:sz="0" w:space="0" w:color="auto"/>
          </w:divBdr>
          <w:divsChild>
            <w:div w:id="1454010665">
              <w:marLeft w:val="0"/>
              <w:marRight w:val="0"/>
              <w:marTop w:val="0"/>
              <w:marBottom w:val="0"/>
              <w:divBdr>
                <w:top w:val="none" w:sz="0" w:space="0" w:color="auto"/>
                <w:left w:val="none" w:sz="0" w:space="0" w:color="auto"/>
                <w:bottom w:val="none" w:sz="0" w:space="0" w:color="auto"/>
                <w:right w:val="none" w:sz="0" w:space="0" w:color="auto"/>
              </w:divBdr>
              <w:divsChild>
                <w:div w:id="12480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1874">
      <w:bodyDiv w:val="1"/>
      <w:marLeft w:val="0"/>
      <w:marRight w:val="0"/>
      <w:marTop w:val="0"/>
      <w:marBottom w:val="0"/>
      <w:divBdr>
        <w:top w:val="none" w:sz="0" w:space="0" w:color="auto"/>
        <w:left w:val="none" w:sz="0" w:space="0" w:color="auto"/>
        <w:bottom w:val="none" w:sz="0" w:space="0" w:color="auto"/>
        <w:right w:val="none" w:sz="0" w:space="0" w:color="auto"/>
      </w:divBdr>
      <w:divsChild>
        <w:div w:id="260843509">
          <w:marLeft w:val="480"/>
          <w:marRight w:val="0"/>
          <w:marTop w:val="0"/>
          <w:marBottom w:val="0"/>
          <w:divBdr>
            <w:top w:val="none" w:sz="0" w:space="0" w:color="auto"/>
            <w:left w:val="none" w:sz="0" w:space="0" w:color="auto"/>
            <w:bottom w:val="none" w:sz="0" w:space="0" w:color="auto"/>
            <w:right w:val="none" w:sz="0" w:space="0" w:color="auto"/>
          </w:divBdr>
          <w:divsChild>
            <w:div w:id="8185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62">
      <w:bodyDiv w:val="1"/>
      <w:marLeft w:val="0"/>
      <w:marRight w:val="0"/>
      <w:marTop w:val="0"/>
      <w:marBottom w:val="0"/>
      <w:divBdr>
        <w:top w:val="none" w:sz="0" w:space="0" w:color="auto"/>
        <w:left w:val="none" w:sz="0" w:space="0" w:color="auto"/>
        <w:bottom w:val="none" w:sz="0" w:space="0" w:color="auto"/>
        <w:right w:val="none" w:sz="0" w:space="0" w:color="auto"/>
      </w:divBdr>
    </w:div>
    <w:div w:id="137384219">
      <w:bodyDiv w:val="1"/>
      <w:marLeft w:val="0"/>
      <w:marRight w:val="0"/>
      <w:marTop w:val="0"/>
      <w:marBottom w:val="0"/>
      <w:divBdr>
        <w:top w:val="none" w:sz="0" w:space="0" w:color="auto"/>
        <w:left w:val="none" w:sz="0" w:space="0" w:color="auto"/>
        <w:bottom w:val="none" w:sz="0" w:space="0" w:color="auto"/>
        <w:right w:val="none" w:sz="0" w:space="0" w:color="auto"/>
      </w:divBdr>
      <w:divsChild>
        <w:div w:id="63839888">
          <w:marLeft w:val="0"/>
          <w:marRight w:val="0"/>
          <w:marTop w:val="0"/>
          <w:marBottom w:val="0"/>
          <w:divBdr>
            <w:top w:val="none" w:sz="0" w:space="0" w:color="auto"/>
            <w:left w:val="none" w:sz="0" w:space="0" w:color="auto"/>
            <w:bottom w:val="none" w:sz="0" w:space="0" w:color="auto"/>
            <w:right w:val="none" w:sz="0" w:space="0" w:color="auto"/>
          </w:divBdr>
          <w:divsChild>
            <w:div w:id="1057122441">
              <w:marLeft w:val="0"/>
              <w:marRight w:val="0"/>
              <w:marTop w:val="0"/>
              <w:marBottom w:val="0"/>
              <w:divBdr>
                <w:top w:val="none" w:sz="0" w:space="0" w:color="auto"/>
                <w:left w:val="none" w:sz="0" w:space="0" w:color="auto"/>
                <w:bottom w:val="none" w:sz="0" w:space="0" w:color="auto"/>
                <w:right w:val="none" w:sz="0" w:space="0" w:color="auto"/>
              </w:divBdr>
              <w:divsChild>
                <w:div w:id="1730181804">
                  <w:marLeft w:val="0"/>
                  <w:marRight w:val="0"/>
                  <w:marTop w:val="0"/>
                  <w:marBottom w:val="0"/>
                  <w:divBdr>
                    <w:top w:val="none" w:sz="0" w:space="0" w:color="auto"/>
                    <w:left w:val="none" w:sz="0" w:space="0" w:color="auto"/>
                    <w:bottom w:val="none" w:sz="0" w:space="0" w:color="auto"/>
                    <w:right w:val="none" w:sz="0" w:space="0" w:color="auto"/>
                  </w:divBdr>
                  <w:divsChild>
                    <w:div w:id="1585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0349">
      <w:bodyDiv w:val="1"/>
      <w:marLeft w:val="0"/>
      <w:marRight w:val="0"/>
      <w:marTop w:val="0"/>
      <w:marBottom w:val="0"/>
      <w:divBdr>
        <w:top w:val="none" w:sz="0" w:space="0" w:color="auto"/>
        <w:left w:val="none" w:sz="0" w:space="0" w:color="auto"/>
        <w:bottom w:val="none" w:sz="0" w:space="0" w:color="auto"/>
        <w:right w:val="none" w:sz="0" w:space="0" w:color="auto"/>
      </w:divBdr>
      <w:divsChild>
        <w:div w:id="67920866">
          <w:marLeft w:val="480"/>
          <w:marRight w:val="0"/>
          <w:marTop w:val="0"/>
          <w:marBottom w:val="0"/>
          <w:divBdr>
            <w:top w:val="none" w:sz="0" w:space="0" w:color="auto"/>
            <w:left w:val="none" w:sz="0" w:space="0" w:color="auto"/>
            <w:bottom w:val="none" w:sz="0" w:space="0" w:color="auto"/>
            <w:right w:val="none" w:sz="0" w:space="0" w:color="auto"/>
          </w:divBdr>
          <w:divsChild>
            <w:div w:id="11736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475">
      <w:bodyDiv w:val="1"/>
      <w:marLeft w:val="0"/>
      <w:marRight w:val="0"/>
      <w:marTop w:val="0"/>
      <w:marBottom w:val="0"/>
      <w:divBdr>
        <w:top w:val="none" w:sz="0" w:space="0" w:color="auto"/>
        <w:left w:val="none" w:sz="0" w:space="0" w:color="auto"/>
        <w:bottom w:val="none" w:sz="0" w:space="0" w:color="auto"/>
        <w:right w:val="none" w:sz="0" w:space="0" w:color="auto"/>
      </w:divBdr>
    </w:div>
    <w:div w:id="244606125">
      <w:bodyDiv w:val="1"/>
      <w:marLeft w:val="0"/>
      <w:marRight w:val="0"/>
      <w:marTop w:val="0"/>
      <w:marBottom w:val="0"/>
      <w:divBdr>
        <w:top w:val="none" w:sz="0" w:space="0" w:color="auto"/>
        <w:left w:val="none" w:sz="0" w:space="0" w:color="auto"/>
        <w:bottom w:val="none" w:sz="0" w:space="0" w:color="auto"/>
        <w:right w:val="none" w:sz="0" w:space="0" w:color="auto"/>
      </w:divBdr>
    </w:div>
    <w:div w:id="261643533">
      <w:bodyDiv w:val="1"/>
      <w:marLeft w:val="0"/>
      <w:marRight w:val="0"/>
      <w:marTop w:val="0"/>
      <w:marBottom w:val="0"/>
      <w:divBdr>
        <w:top w:val="none" w:sz="0" w:space="0" w:color="auto"/>
        <w:left w:val="none" w:sz="0" w:space="0" w:color="auto"/>
        <w:bottom w:val="none" w:sz="0" w:space="0" w:color="auto"/>
        <w:right w:val="none" w:sz="0" w:space="0" w:color="auto"/>
      </w:divBdr>
    </w:div>
    <w:div w:id="292903766">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sChild>
            <w:div w:id="2088769984">
              <w:marLeft w:val="0"/>
              <w:marRight w:val="0"/>
              <w:marTop w:val="0"/>
              <w:marBottom w:val="0"/>
              <w:divBdr>
                <w:top w:val="none" w:sz="0" w:space="0" w:color="auto"/>
                <w:left w:val="none" w:sz="0" w:space="0" w:color="auto"/>
                <w:bottom w:val="none" w:sz="0" w:space="0" w:color="auto"/>
                <w:right w:val="none" w:sz="0" w:space="0" w:color="auto"/>
              </w:divBdr>
              <w:divsChild>
                <w:div w:id="2121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08447">
      <w:bodyDiv w:val="1"/>
      <w:marLeft w:val="0"/>
      <w:marRight w:val="0"/>
      <w:marTop w:val="0"/>
      <w:marBottom w:val="0"/>
      <w:divBdr>
        <w:top w:val="none" w:sz="0" w:space="0" w:color="auto"/>
        <w:left w:val="none" w:sz="0" w:space="0" w:color="auto"/>
        <w:bottom w:val="none" w:sz="0" w:space="0" w:color="auto"/>
        <w:right w:val="none" w:sz="0" w:space="0" w:color="auto"/>
      </w:divBdr>
      <w:divsChild>
        <w:div w:id="1150903093">
          <w:marLeft w:val="480"/>
          <w:marRight w:val="0"/>
          <w:marTop w:val="0"/>
          <w:marBottom w:val="0"/>
          <w:divBdr>
            <w:top w:val="none" w:sz="0" w:space="0" w:color="auto"/>
            <w:left w:val="none" w:sz="0" w:space="0" w:color="auto"/>
            <w:bottom w:val="none" w:sz="0" w:space="0" w:color="auto"/>
            <w:right w:val="none" w:sz="0" w:space="0" w:color="auto"/>
          </w:divBdr>
          <w:divsChild>
            <w:div w:id="965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225">
      <w:bodyDiv w:val="1"/>
      <w:marLeft w:val="0"/>
      <w:marRight w:val="0"/>
      <w:marTop w:val="0"/>
      <w:marBottom w:val="0"/>
      <w:divBdr>
        <w:top w:val="none" w:sz="0" w:space="0" w:color="auto"/>
        <w:left w:val="none" w:sz="0" w:space="0" w:color="auto"/>
        <w:bottom w:val="none" w:sz="0" w:space="0" w:color="auto"/>
        <w:right w:val="none" w:sz="0" w:space="0" w:color="auto"/>
      </w:divBdr>
      <w:divsChild>
        <w:div w:id="1925726270">
          <w:marLeft w:val="0"/>
          <w:marRight w:val="0"/>
          <w:marTop w:val="0"/>
          <w:marBottom w:val="0"/>
          <w:divBdr>
            <w:top w:val="none" w:sz="0" w:space="0" w:color="auto"/>
            <w:left w:val="none" w:sz="0" w:space="0" w:color="auto"/>
            <w:bottom w:val="none" w:sz="0" w:space="0" w:color="auto"/>
            <w:right w:val="none" w:sz="0" w:space="0" w:color="auto"/>
          </w:divBdr>
          <w:divsChild>
            <w:div w:id="1382946577">
              <w:marLeft w:val="0"/>
              <w:marRight w:val="0"/>
              <w:marTop w:val="0"/>
              <w:marBottom w:val="0"/>
              <w:divBdr>
                <w:top w:val="none" w:sz="0" w:space="0" w:color="auto"/>
                <w:left w:val="none" w:sz="0" w:space="0" w:color="auto"/>
                <w:bottom w:val="none" w:sz="0" w:space="0" w:color="auto"/>
                <w:right w:val="none" w:sz="0" w:space="0" w:color="auto"/>
              </w:divBdr>
              <w:divsChild>
                <w:div w:id="8051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129">
      <w:bodyDiv w:val="1"/>
      <w:marLeft w:val="0"/>
      <w:marRight w:val="0"/>
      <w:marTop w:val="0"/>
      <w:marBottom w:val="0"/>
      <w:divBdr>
        <w:top w:val="none" w:sz="0" w:space="0" w:color="auto"/>
        <w:left w:val="none" w:sz="0" w:space="0" w:color="auto"/>
        <w:bottom w:val="none" w:sz="0" w:space="0" w:color="auto"/>
        <w:right w:val="none" w:sz="0" w:space="0" w:color="auto"/>
      </w:divBdr>
      <w:divsChild>
        <w:div w:id="1620067597">
          <w:marLeft w:val="480"/>
          <w:marRight w:val="0"/>
          <w:marTop w:val="0"/>
          <w:marBottom w:val="0"/>
          <w:divBdr>
            <w:top w:val="none" w:sz="0" w:space="0" w:color="auto"/>
            <w:left w:val="none" w:sz="0" w:space="0" w:color="auto"/>
            <w:bottom w:val="none" w:sz="0" w:space="0" w:color="auto"/>
            <w:right w:val="none" w:sz="0" w:space="0" w:color="auto"/>
          </w:divBdr>
          <w:divsChild>
            <w:div w:id="6170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625">
      <w:bodyDiv w:val="1"/>
      <w:marLeft w:val="0"/>
      <w:marRight w:val="0"/>
      <w:marTop w:val="0"/>
      <w:marBottom w:val="0"/>
      <w:divBdr>
        <w:top w:val="none" w:sz="0" w:space="0" w:color="auto"/>
        <w:left w:val="none" w:sz="0" w:space="0" w:color="auto"/>
        <w:bottom w:val="none" w:sz="0" w:space="0" w:color="auto"/>
        <w:right w:val="none" w:sz="0" w:space="0" w:color="auto"/>
      </w:divBdr>
      <w:divsChild>
        <w:div w:id="746850412">
          <w:marLeft w:val="480"/>
          <w:marRight w:val="0"/>
          <w:marTop w:val="0"/>
          <w:marBottom w:val="0"/>
          <w:divBdr>
            <w:top w:val="none" w:sz="0" w:space="0" w:color="auto"/>
            <w:left w:val="none" w:sz="0" w:space="0" w:color="auto"/>
            <w:bottom w:val="none" w:sz="0" w:space="0" w:color="auto"/>
            <w:right w:val="none" w:sz="0" w:space="0" w:color="auto"/>
          </w:divBdr>
          <w:divsChild>
            <w:div w:id="8401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2666">
      <w:bodyDiv w:val="1"/>
      <w:marLeft w:val="0"/>
      <w:marRight w:val="0"/>
      <w:marTop w:val="0"/>
      <w:marBottom w:val="0"/>
      <w:divBdr>
        <w:top w:val="none" w:sz="0" w:space="0" w:color="auto"/>
        <w:left w:val="none" w:sz="0" w:space="0" w:color="auto"/>
        <w:bottom w:val="none" w:sz="0" w:space="0" w:color="auto"/>
        <w:right w:val="none" w:sz="0" w:space="0" w:color="auto"/>
      </w:divBdr>
      <w:divsChild>
        <w:div w:id="903418615">
          <w:marLeft w:val="480"/>
          <w:marRight w:val="0"/>
          <w:marTop w:val="0"/>
          <w:marBottom w:val="0"/>
          <w:divBdr>
            <w:top w:val="none" w:sz="0" w:space="0" w:color="auto"/>
            <w:left w:val="none" w:sz="0" w:space="0" w:color="auto"/>
            <w:bottom w:val="none" w:sz="0" w:space="0" w:color="auto"/>
            <w:right w:val="none" w:sz="0" w:space="0" w:color="auto"/>
          </w:divBdr>
          <w:divsChild>
            <w:div w:id="2146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315">
      <w:bodyDiv w:val="1"/>
      <w:marLeft w:val="0"/>
      <w:marRight w:val="0"/>
      <w:marTop w:val="0"/>
      <w:marBottom w:val="0"/>
      <w:divBdr>
        <w:top w:val="none" w:sz="0" w:space="0" w:color="auto"/>
        <w:left w:val="none" w:sz="0" w:space="0" w:color="auto"/>
        <w:bottom w:val="none" w:sz="0" w:space="0" w:color="auto"/>
        <w:right w:val="none" w:sz="0" w:space="0" w:color="auto"/>
      </w:divBdr>
      <w:divsChild>
        <w:div w:id="1991858276">
          <w:marLeft w:val="480"/>
          <w:marRight w:val="0"/>
          <w:marTop w:val="0"/>
          <w:marBottom w:val="0"/>
          <w:divBdr>
            <w:top w:val="none" w:sz="0" w:space="0" w:color="auto"/>
            <w:left w:val="none" w:sz="0" w:space="0" w:color="auto"/>
            <w:bottom w:val="none" w:sz="0" w:space="0" w:color="auto"/>
            <w:right w:val="none" w:sz="0" w:space="0" w:color="auto"/>
          </w:divBdr>
          <w:divsChild>
            <w:div w:id="792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873">
      <w:bodyDiv w:val="1"/>
      <w:marLeft w:val="0"/>
      <w:marRight w:val="0"/>
      <w:marTop w:val="0"/>
      <w:marBottom w:val="0"/>
      <w:divBdr>
        <w:top w:val="none" w:sz="0" w:space="0" w:color="auto"/>
        <w:left w:val="none" w:sz="0" w:space="0" w:color="auto"/>
        <w:bottom w:val="none" w:sz="0" w:space="0" w:color="auto"/>
        <w:right w:val="none" w:sz="0" w:space="0" w:color="auto"/>
      </w:divBdr>
      <w:divsChild>
        <w:div w:id="118844198">
          <w:marLeft w:val="0"/>
          <w:marRight w:val="0"/>
          <w:marTop w:val="0"/>
          <w:marBottom w:val="0"/>
          <w:divBdr>
            <w:top w:val="none" w:sz="0" w:space="0" w:color="auto"/>
            <w:left w:val="none" w:sz="0" w:space="0" w:color="auto"/>
            <w:bottom w:val="none" w:sz="0" w:space="0" w:color="auto"/>
            <w:right w:val="none" w:sz="0" w:space="0" w:color="auto"/>
          </w:divBdr>
          <w:divsChild>
            <w:div w:id="2127843791">
              <w:marLeft w:val="0"/>
              <w:marRight w:val="0"/>
              <w:marTop w:val="0"/>
              <w:marBottom w:val="0"/>
              <w:divBdr>
                <w:top w:val="none" w:sz="0" w:space="0" w:color="auto"/>
                <w:left w:val="none" w:sz="0" w:space="0" w:color="auto"/>
                <w:bottom w:val="none" w:sz="0" w:space="0" w:color="auto"/>
                <w:right w:val="none" w:sz="0" w:space="0" w:color="auto"/>
              </w:divBdr>
              <w:divsChild>
                <w:div w:id="945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467">
          <w:marLeft w:val="0"/>
          <w:marRight w:val="0"/>
          <w:marTop w:val="0"/>
          <w:marBottom w:val="0"/>
          <w:divBdr>
            <w:top w:val="none" w:sz="0" w:space="0" w:color="auto"/>
            <w:left w:val="none" w:sz="0" w:space="0" w:color="auto"/>
            <w:bottom w:val="none" w:sz="0" w:space="0" w:color="auto"/>
            <w:right w:val="none" w:sz="0" w:space="0" w:color="auto"/>
          </w:divBdr>
          <w:divsChild>
            <w:div w:id="1773935651">
              <w:marLeft w:val="0"/>
              <w:marRight w:val="0"/>
              <w:marTop w:val="0"/>
              <w:marBottom w:val="0"/>
              <w:divBdr>
                <w:top w:val="none" w:sz="0" w:space="0" w:color="auto"/>
                <w:left w:val="none" w:sz="0" w:space="0" w:color="auto"/>
                <w:bottom w:val="none" w:sz="0" w:space="0" w:color="auto"/>
                <w:right w:val="none" w:sz="0" w:space="0" w:color="auto"/>
              </w:divBdr>
              <w:divsChild>
                <w:div w:id="4358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4252">
          <w:marLeft w:val="0"/>
          <w:marRight w:val="0"/>
          <w:marTop w:val="0"/>
          <w:marBottom w:val="0"/>
          <w:divBdr>
            <w:top w:val="none" w:sz="0" w:space="0" w:color="auto"/>
            <w:left w:val="none" w:sz="0" w:space="0" w:color="auto"/>
            <w:bottom w:val="none" w:sz="0" w:space="0" w:color="auto"/>
            <w:right w:val="none" w:sz="0" w:space="0" w:color="auto"/>
          </w:divBdr>
          <w:divsChild>
            <w:div w:id="549421052">
              <w:marLeft w:val="0"/>
              <w:marRight w:val="0"/>
              <w:marTop w:val="0"/>
              <w:marBottom w:val="0"/>
              <w:divBdr>
                <w:top w:val="none" w:sz="0" w:space="0" w:color="auto"/>
                <w:left w:val="none" w:sz="0" w:space="0" w:color="auto"/>
                <w:bottom w:val="none" w:sz="0" w:space="0" w:color="auto"/>
                <w:right w:val="none" w:sz="0" w:space="0" w:color="auto"/>
              </w:divBdr>
              <w:divsChild>
                <w:div w:id="6239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807">
          <w:marLeft w:val="0"/>
          <w:marRight w:val="0"/>
          <w:marTop w:val="0"/>
          <w:marBottom w:val="0"/>
          <w:divBdr>
            <w:top w:val="none" w:sz="0" w:space="0" w:color="auto"/>
            <w:left w:val="none" w:sz="0" w:space="0" w:color="auto"/>
            <w:bottom w:val="none" w:sz="0" w:space="0" w:color="auto"/>
            <w:right w:val="none" w:sz="0" w:space="0" w:color="auto"/>
          </w:divBdr>
          <w:divsChild>
            <w:div w:id="799300664">
              <w:marLeft w:val="0"/>
              <w:marRight w:val="0"/>
              <w:marTop w:val="0"/>
              <w:marBottom w:val="0"/>
              <w:divBdr>
                <w:top w:val="none" w:sz="0" w:space="0" w:color="auto"/>
                <w:left w:val="none" w:sz="0" w:space="0" w:color="auto"/>
                <w:bottom w:val="none" w:sz="0" w:space="0" w:color="auto"/>
                <w:right w:val="none" w:sz="0" w:space="0" w:color="auto"/>
              </w:divBdr>
              <w:divsChild>
                <w:div w:id="413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761">
      <w:bodyDiv w:val="1"/>
      <w:marLeft w:val="0"/>
      <w:marRight w:val="0"/>
      <w:marTop w:val="0"/>
      <w:marBottom w:val="0"/>
      <w:divBdr>
        <w:top w:val="none" w:sz="0" w:space="0" w:color="auto"/>
        <w:left w:val="none" w:sz="0" w:space="0" w:color="auto"/>
        <w:bottom w:val="none" w:sz="0" w:space="0" w:color="auto"/>
        <w:right w:val="none" w:sz="0" w:space="0" w:color="auto"/>
      </w:divBdr>
      <w:divsChild>
        <w:div w:id="1539119844">
          <w:marLeft w:val="480"/>
          <w:marRight w:val="0"/>
          <w:marTop w:val="0"/>
          <w:marBottom w:val="0"/>
          <w:divBdr>
            <w:top w:val="none" w:sz="0" w:space="0" w:color="auto"/>
            <w:left w:val="none" w:sz="0" w:space="0" w:color="auto"/>
            <w:bottom w:val="none" w:sz="0" w:space="0" w:color="auto"/>
            <w:right w:val="none" w:sz="0" w:space="0" w:color="auto"/>
          </w:divBdr>
          <w:divsChild>
            <w:div w:id="12742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1006">
      <w:bodyDiv w:val="1"/>
      <w:marLeft w:val="0"/>
      <w:marRight w:val="0"/>
      <w:marTop w:val="0"/>
      <w:marBottom w:val="0"/>
      <w:divBdr>
        <w:top w:val="none" w:sz="0" w:space="0" w:color="auto"/>
        <w:left w:val="none" w:sz="0" w:space="0" w:color="auto"/>
        <w:bottom w:val="none" w:sz="0" w:space="0" w:color="auto"/>
        <w:right w:val="none" w:sz="0" w:space="0" w:color="auto"/>
      </w:divBdr>
      <w:divsChild>
        <w:div w:id="477262914">
          <w:marLeft w:val="480"/>
          <w:marRight w:val="0"/>
          <w:marTop w:val="0"/>
          <w:marBottom w:val="0"/>
          <w:divBdr>
            <w:top w:val="none" w:sz="0" w:space="0" w:color="auto"/>
            <w:left w:val="none" w:sz="0" w:space="0" w:color="auto"/>
            <w:bottom w:val="none" w:sz="0" w:space="0" w:color="auto"/>
            <w:right w:val="none" w:sz="0" w:space="0" w:color="auto"/>
          </w:divBdr>
          <w:divsChild>
            <w:div w:id="929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153">
      <w:bodyDiv w:val="1"/>
      <w:marLeft w:val="0"/>
      <w:marRight w:val="0"/>
      <w:marTop w:val="0"/>
      <w:marBottom w:val="0"/>
      <w:divBdr>
        <w:top w:val="none" w:sz="0" w:space="0" w:color="auto"/>
        <w:left w:val="none" w:sz="0" w:space="0" w:color="auto"/>
        <w:bottom w:val="none" w:sz="0" w:space="0" w:color="auto"/>
        <w:right w:val="none" w:sz="0" w:space="0" w:color="auto"/>
      </w:divBdr>
    </w:div>
    <w:div w:id="605885871">
      <w:bodyDiv w:val="1"/>
      <w:marLeft w:val="0"/>
      <w:marRight w:val="0"/>
      <w:marTop w:val="0"/>
      <w:marBottom w:val="0"/>
      <w:divBdr>
        <w:top w:val="none" w:sz="0" w:space="0" w:color="auto"/>
        <w:left w:val="none" w:sz="0" w:space="0" w:color="auto"/>
        <w:bottom w:val="none" w:sz="0" w:space="0" w:color="auto"/>
        <w:right w:val="none" w:sz="0" w:space="0" w:color="auto"/>
      </w:divBdr>
      <w:divsChild>
        <w:div w:id="1622030868">
          <w:marLeft w:val="480"/>
          <w:marRight w:val="0"/>
          <w:marTop w:val="0"/>
          <w:marBottom w:val="0"/>
          <w:divBdr>
            <w:top w:val="none" w:sz="0" w:space="0" w:color="auto"/>
            <w:left w:val="none" w:sz="0" w:space="0" w:color="auto"/>
            <w:bottom w:val="none" w:sz="0" w:space="0" w:color="auto"/>
            <w:right w:val="none" w:sz="0" w:space="0" w:color="auto"/>
          </w:divBdr>
          <w:divsChild>
            <w:div w:id="3684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164">
      <w:bodyDiv w:val="1"/>
      <w:marLeft w:val="0"/>
      <w:marRight w:val="0"/>
      <w:marTop w:val="0"/>
      <w:marBottom w:val="0"/>
      <w:divBdr>
        <w:top w:val="none" w:sz="0" w:space="0" w:color="auto"/>
        <w:left w:val="none" w:sz="0" w:space="0" w:color="auto"/>
        <w:bottom w:val="none" w:sz="0" w:space="0" w:color="auto"/>
        <w:right w:val="none" w:sz="0" w:space="0" w:color="auto"/>
      </w:divBdr>
    </w:div>
    <w:div w:id="636960455">
      <w:bodyDiv w:val="1"/>
      <w:marLeft w:val="0"/>
      <w:marRight w:val="0"/>
      <w:marTop w:val="0"/>
      <w:marBottom w:val="0"/>
      <w:divBdr>
        <w:top w:val="none" w:sz="0" w:space="0" w:color="auto"/>
        <w:left w:val="none" w:sz="0" w:space="0" w:color="auto"/>
        <w:bottom w:val="none" w:sz="0" w:space="0" w:color="auto"/>
        <w:right w:val="none" w:sz="0" w:space="0" w:color="auto"/>
      </w:divBdr>
      <w:divsChild>
        <w:div w:id="51470007">
          <w:marLeft w:val="480"/>
          <w:marRight w:val="0"/>
          <w:marTop w:val="0"/>
          <w:marBottom w:val="0"/>
          <w:divBdr>
            <w:top w:val="none" w:sz="0" w:space="0" w:color="auto"/>
            <w:left w:val="none" w:sz="0" w:space="0" w:color="auto"/>
            <w:bottom w:val="none" w:sz="0" w:space="0" w:color="auto"/>
            <w:right w:val="none" w:sz="0" w:space="0" w:color="auto"/>
          </w:divBdr>
          <w:divsChild>
            <w:div w:id="1441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8863">
      <w:bodyDiv w:val="1"/>
      <w:marLeft w:val="0"/>
      <w:marRight w:val="0"/>
      <w:marTop w:val="0"/>
      <w:marBottom w:val="0"/>
      <w:divBdr>
        <w:top w:val="none" w:sz="0" w:space="0" w:color="auto"/>
        <w:left w:val="none" w:sz="0" w:space="0" w:color="auto"/>
        <w:bottom w:val="none" w:sz="0" w:space="0" w:color="auto"/>
        <w:right w:val="none" w:sz="0" w:space="0" w:color="auto"/>
      </w:divBdr>
      <w:divsChild>
        <w:div w:id="1694305045">
          <w:marLeft w:val="480"/>
          <w:marRight w:val="0"/>
          <w:marTop w:val="0"/>
          <w:marBottom w:val="0"/>
          <w:divBdr>
            <w:top w:val="none" w:sz="0" w:space="0" w:color="auto"/>
            <w:left w:val="none" w:sz="0" w:space="0" w:color="auto"/>
            <w:bottom w:val="none" w:sz="0" w:space="0" w:color="auto"/>
            <w:right w:val="none" w:sz="0" w:space="0" w:color="auto"/>
          </w:divBdr>
          <w:divsChild>
            <w:div w:id="9833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4887">
      <w:bodyDiv w:val="1"/>
      <w:marLeft w:val="0"/>
      <w:marRight w:val="0"/>
      <w:marTop w:val="0"/>
      <w:marBottom w:val="0"/>
      <w:divBdr>
        <w:top w:val="none" w:sz="0" w:space="0" w:color="auto"/>
        <w:left w:val="none" w:sz="0" w:space="0" w:color="auto"/>
        <w:bottom w:val="none" w:sz="0" w:space="0" w:color="auto"/>
        <w:right w:val="none" w:sz="0" w:space="0" w:color="auto"/>
      </w:divBdr>
    </w:div>
    <w:div w:id="656807183">
      <w:bodyDiv w:val="1"/>
      <w:marLeft w:val="0"/>
      <w:marRight w:val="0"/>
      <w:marTop w:val="0"/>
      <w:marBottom w:val="0"/>
      <w:divBdr>
        <w:top w:val="none" w:sz="0" w:space="0" w:color="auto"/>
        <w:left w:val="none" w:sz="0" w:space="0" w:color="auto"/>
        <w:bottom w:val="none" w:sz="0" w:space="0" w:color="auto"/>
        <w:right w:val="none" w:sz="0" w:space="0" w:color="auto"/>
      </w:divBdr>
      <w:divsChild>
        <w:div w:id="1869565438">
          <w:marLeft w:val="0"/>
          <w:marRight w:val="0"/>
          <w:marTop w:val="0"/>
          <w:marBottom w:val="0"/>
          <w:divBdr>
            <w:top w:val="none" w:sz="0" w:space="0" w:color="auto"/>
            <w:left w:val="none" w:sz="0" w:space="0" w:color="auto"/>
            <w:bottom w:val="none" w:sz="0" w:space="0" w:color="auto"/>
            <w:right w:val="none" w:sz="0" w:space="0" w:color="auto"/>
          </w:divBdr>
          <w:divsChild>
            <w:div w:id="1922448725">
              <w:marLeft w:val="0"/>
              <w:marRight w:val="0"/>
              <w:marTop w:val="0"/>
              <w:marBottom w:val="0"/>
              <w:divBdr>
                <w:top w:val="none" w:sz="0" w:space="0" w:color="auto"/>
                <w:left w:val="none" w:sz="0" w:space="0" w:color="auto"/>
                <w:bottom w:val="none" w:sz="0" w:space="0" w:color="auto"/>
                <w:right w:val="none" w:sz="0" w:space="0" w:color="auto"/>
              </w:divBdr>
              <w:divsChild>
                <w:div w:id="16649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2918">
      <w:bodyDiv w:val="1"/>
      <w:marLeft w:val="0"/>
      <w:marRight w:val="0"/>
      <w:marTop w:val="0"/>
      <w:marBottom w:val="0"/>
      <w:divBdr>
        <w:top w:val="none" w:sz="0" w:space="0" w:color="auto"/>
        <w:left w:val="none" w:sz="0" w:space="0" w:color="auto"/>
        <w:bottom w:val="none" w:sz="0" w:space="0" w:color="auto"/>
        <w:right w:val="none" w:sz="0" w:space="0" w:color="auto"/>
      </w:divBdr>
      <w:divsChild>
        <w:div w:id="192159544">
          <w:marLeft w:val="0"/>
          <w:marRight w:val="0"/>
          <w:marTop w:val="0"/>
          <w:marBottom w:val="0"/>
          <w:divBdr>
            <w:top w:val="none" w:sz="0" w:space="0" w:color="auto"/>
            <w:left w:val="none" w:sz="0" w:space="0" w:color="auto"/>
            <w:bottom w:val="none" w:sz="0" w:space="0" w:color="auto"/>
            <w:right w:val="none" w:sz="0" w:space="0" w:color="auto"/>
          </w:divBdr>
          <w:divsChild>
            <w:div w:id="1225292008">
              <w:marLeft w:val="0"/>
              <w:marRight w:val="0"/>
              <w:marTop w:val="0"/>
              <w:marBottom w:val="0"/>
              <w:divBdr>
                <w:top w:val="none" w:sz="0" w:space="0" w:color="auto"/>
                <w:left w:val="none" w:sz="0" w:space="0" w:color="auto"/>
                <w:bottom w:val="none" w:sz="0" w:space="0" w:color="auto"/>
                <w:right w:val="none" w:sz="0" w:space="0" w:color="auto"/>
              </w:divBdr>
              <w:divsChild>
                <w:div w:id="13227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6546">
      <w:bodyDiv w:val="1"/>
      <w:marLeft w:val="0"/>
      <w:marRight w:val="0"/>
      <w:marTop w:val="0"/>
      <w:marBottom w:val="0"/>
      <w:divBdr>
        <w:top w:val="none" w:sz="0" w:space="0" w:color="auto"/>
        <w:left w:val="none" w:sz="0" w:space="0" w:color="auto"/>
        <w:bottom w:val="none" w:sz="0" w:space="0" w:color="auto"/>
        <w:right w:val="none" w:sz="0" w:space="0" w:color="auto"/>
      </w:divBdr>
      <w:divsChild>
        <w:div w:id="1818570209">
          <w:marLeft w:val="480"/>
          <w:marRight w:val="0"/>
          <w:marTop w:val="0"/>
          <w:marBottom w:val="0"/>
          <w:divBdr>
            <w:top w:val="none" w:sz="0" w:space="0" w:color="auto"/>
            <w:left w:val="none" w:sz="0" w:space="0" w:color="auto"/>
            <w:bottom w:val="none" w:sz="0" w:space="0" w:color="auto"/>
            <w:right w:val="none" w:sz="0" w:space="0" w:color="auto"/>
          </w:divBdr>
          <w:divsChild>
            <w:div w:id="226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756">
      <w:bodyDiv w:val="1"/>
      <w:marLeft w:val="0"/>
      <w:marRight w:val="0"/>
      <w:marTop w:val="0"/>
      <w:marBottom w:val="0"/>
      <w:divBdr>
        <w:top w:val="none" w:sz="0" w:space="0" w:color="auto"/>
        <w:left w:val="none" w:sz="0" w:space="0" w:color="auto"/>
        <w:bottom w:val="none" w:sz="0" w:space="0" w:color="auto"/>
        <w:right w:val="none" w:sz="0" w:space="0" w:color="auto"/>
      </w:divBdr>
    </w:div>
    <w:div w:id="697389491">
      <w:bodyDiv w:val="1"/>
      <w:marLeft w:val="0"/>
      <w:marRight w:val="0"/>
      <w:marTop w:val="0"/>
      <w:marBottom w:val="0"/>
      <w:divBdr>
        <w:top w:val="none" w:sz="0" w:space="0" w:color="auto"/>
        <w:left w:val="none" w:sz="0" w:space="0" w:color="auto"/>
        <w:bottom w:val="none" w:sz="0" w:space="0" w:color="auto"/>
        <w:right w:val="none" w:sz="0" w:space="0" w:color="auto"/>
      </w:divBdr>
      <w:divsChild>
        <w:div w:id="1229805552">
          <w:marLeft w:val="480"/>
          <w:marRight w:val="0"/>
          <w:marTop w:val="0"/>
          <w:marBottom w:val="0"/>
          <w:divBdr>
            <w:top w:val="none" w:sz="0" w:space="0" w:color="auto"/>
            <w:left w:val="none" w:sz="0" w:space="0" w:color="auto"/>
            <w:bottom w:val="none" w:sz="0" w:space="0" w:color="auto"/>
            <w:right w:val="none" w:sz="0" w:space="0" w:color="auto"/>
          </w:divBdr>
          <w:divsChild>
            <w:div w:id="1839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550">
      <w:bodyDiv w:val="1"/>
      <w:marLeft w:val="0"/>
      <w:marRight w:val="0"/>
      <w:marTop w:val="0"/>
      <w:marBottom w:val="0"/>
      <w:divBdr>
        <w:top w:val="none" w:sz="0" w:space="0" w:color="auto"/>
        <w:left w:val="none" w:sz="0" w:space="0" w:color="auto"/>
        <w:bottom w:val="none" w:sz="0" w:space="0" w:color="auto"/>
        <w:right w:val="none" w:sz="0" w:space="0" w:color="auto"/>
      </w:divBdr>
      <w:divsChild>
        <w:div w:id="1025212129">
          <w:marLeft w:val="0"/>
          <w:marRight w:val="0"/>
          <w:marTop w:val="0"/>
          <w:marBottom w:val="0"/>
          <w:divBdr>
            <w:top w:val="none" w:sz="0" w:space="0" w:color="auto"/>
            <w:left w:val="none" w:sz="0" w:space="0" w:color="auto"/>
            <w:bottom w:val="none" w:sz="0" w:space="0" w:color="auto"/>
            <w:right w:val="none" w:sz="0" w:space="0" w:color="auto"/>
          </w:divBdr>
          <w:divsChild>
            <w:div w:id="1039935365">
              <w:marLeft w:val="0"/>
              <w:marRight w:val="0"/>
              <w:marTop w:val="0"/>
              <w:marBottom w:val="0"/>
              <w:divBdr>
                <w:top w:val="none" w:sz="0" w:space="0" w:color="auto"/>
                <w:left w:val="none" w:sz="0" w:space="0" w:color="auto"/>
                <w:bottom w:val="none" w:sz="0" w:space="0" w:color="auto"/>
                <w:right w:val="none" w:sz="0" w:space="0" w:color="auto"/>
              </w:divBdr>
              <w:divsChild>
                <w:div w:id="857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3187">
      <w:bodyDiv w:val="1"/>
      <w:marLeft w:val="0"/>
      <w:marRight w:val="0"/>
      <w:marTop w:val="0"/>
      <w:marBottom w:val="0"/>
      <w:divBdr>
        <w:top w:val="none" w:sz="0" w:space="0" w:color="auto"/>
        <w:left w:val="none" w:sz="0" w:space="0" w:color="auto"/>
        <w:bottom w:val="none" w:sz="0" w:space="0" w:color="auto"/>
        <w:right w:val="none" w:sz="0" w:space="0" w:color="auto"/>
      </w:divBdr>
    </w:div>
    <w:div w:id="770660783">
      <w:bodyDiv w:val="1"/>
      <w:marLeft w:val="0"/>
      <w:marRight w:val="0"/>
      <w:marTop w:val="0"/>
      <w:marBottom w:val="0"/>
      <w:divBdr>
        <w:top w:val="none" w:sz="0" w:space="0" w:color="auto"/>
        <w:left w:val="none" w:sz="0" w:space="0" w:color="auto"/>
        <w:bottom w:val="none" w:sz="0" w:space="0" w:color="auto"/>
        <w:right w:val="none" w:sz="0" w:space="0" w:color="auto"/>
      </w:divBdr>
      <w:divsChild>
        <w:div w:id="316885408">
          <w:marLeft w:val="0"/>
          <w:marRight w:val="0"/>
          <w:marTop w:val="0"/>
          <w:marBottom w:val="0"/>
          <w:divBdr>
            <w:top w:val="none" w:sz="0" w:space="0" w:color="auto"/>
            <w:left w:val="none" w:sz="0" w:space="0" w:color="auto"/>
            <w:bottom w:val="none" w:sz="0" w:space="0" w:color="auto"/>
            <w:right w:val="none" w:sz="0" w:space="0" w:color="auto"/>
          </w:divBdr>
          <w:divsChild>
            <w:div w:id="344021479">
              <w:marLeft w:val="0"/>
              <w:marRight w:val="0"/>
              <w:marTop w:val="0"/>
              <w:marBottom w:val="0"/>
              <w:divBdr>
                <w:top w:val="none" w:sz="0" w:space="0" w:color="auto"/>
                <w:left w:val="none" w:sz="0" w:space="0" w:color="auto"/>
                <w:bottom w:val="none" w:sz="0" w:space="0" w:color="auto"/>
                <w:right w:val="none" w:sz="0" w:space="0" w:color="auto"/>
              </w:divBdr>
              <w:divsChild>
                <w:div w:id="17194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4892">
      <w:bodyDiv w:val="1"/>
      <w:marLeft w:val="0"/>
      <w:marRight w:val="0"/>
      <w:marTop w:val="0"/>
      <w:marBottom w:val="0"/>
      <w:divBdr>
        <w:top w:val="none" w:sz="0" w:space="0" w:color="auto"/>
        <w:left w:val="none" w:sz="0" w:space="0" w:color="auto"/>
        <w:bottom w:val="none" w:sz="0" w:space="0" w:color="auto"/>
        <w:right w:val="none" w:sz="0" w:space="0" w:color="auto"/>
      </w:divBdr>
    </w:div>
    <w:div w:id="803693780">
      <w:bodyDiv w:val="1"/>
      <w:marLeft w:val="0"/>
      <w:marRight w:val="0"/>
      <w:marTop w:val="0"/>
      <w:marBottom w:val="0"/>
      <w:divBdr>
        <w:top w:val="none" w:sz="0" w:space="0" w:color="auto"/>
        <w:left w:val="none" w:sz="0" w:space="0" w:color="auto"/>
        <w:bottom w:val="none" w:sz="0" w:space="0" w:color="auto"/>
        <w:right w:val="none" w:sz="0" w:space="0" w:color="auto"/>
      </w:divBdr>
      <w:divsChild>
        <w:div w:id="1192645209">
          <w:marLeft w:val="480"/>
          <w:marRight w:val="0"/>
          <w:marTop w:val="0"/>
          <w:marBottom w:val="0"/>
          <w:divBdr>
            <w:top w:val="none" w:sz="0" w:space="0" w:color="auto"/>
            <w:left w:val="none" w:sz="0" w:space="0" w:color="auto"/>
            <w:bottom w:val="none" w:sz="0" w:space="0" w:color="auto"/>
            <w:right w:val="none" w:sz="0" w:space="0" w:color="auto"/>
          </w:divBdr>
          <w:divsChild>
            <w:div w:id="15080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034">
      <w:bodyDiv w:val="1"/>
      <w:marLeft w:val="0"/>
      <w:marRight w:val="0"/>
      <w:marTop w:val="0"/>
      <w:marBottom w:val="0"/>
      <w:divBdr>
        <w:top w:val="none" w:sz="0" w:space="0" w:color="auto"/>
        <w:left w:val="none" w:sz="0" w:space="0" w:color="auto"/>
        <w:bottom w:val="none" w:sz="0" w:space="0" w:color="auto"/>
        <w:right w:val="none" w:sz="0" w:space="0" w:color="auto"/>
      </w:divBdr>
      <w:divsChild>
        <w:div w:id="360207254">
          <w:marLeft w:val="0"/>
          <w:marRight w:val="0"/>
          <w:marTop w:val="0"/>
          <w:marBottom w:val="0"/>
          <w:divBdr>
            <w:top w:val="none" w:sz="0" w:space="0" w:color="auto"/>
            <w:left w:val="none" w:sz="0" w:space="0" w:color="auto"/>
            <w:bottom w:val="none" w:sz="0" w:space="0" w:color="auto"/>
            <w:right w:val="none" w:sz="0" w:space="0" w:color="auto"/>
          </w:divBdr>
          <w:divsChild>
            <w:div w:id="935484103">
              <w:marLeft w:val="0"/>
              <w:marRight w:val="0"/>
              <w:marTop w:val="0"/>
              <w:marBottom w:val="0"/>
              <w:divBdr>
                <w:top w:val="none" w:sz="0" w:space="0" w:color="auto"/>
                <w:left w:val="none" w:sz="0" w:space="0" w:color="auto"/>
                <w:bottom w:val="none" w:sz="0" w:space="0" w:color="auto"/>
                <w:right w:val="none" w:sz="0" w:space="0" w:color="auto"/>
              </w:divBdr>
              <w:divsChild>
                <w:div w:id="1607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5972">
      <w:bodyDiv w:val="1"/>
      <w:marLeft w:val="0"/>
      <w:marRight w:val="0"/>
      <w:marTop w:val="0"/>
      <w:marBottom w:val="0"/>
      <w:divBdr>
        <w:top w:val="none" w:sz="0" w:space="0" w:color="auto"/>
        <w:left w:val="none" w:sz="0" w:space="0" w:color="auto"/>
        <w:bottom w:val="none" w:sz="0" w:space="0" w:color="auto"/>
        <w:right w:val="none" w:sz="0" w:space="0" w:color="auto"/>
      </w:divBdr>
      <w:divsChild>
        <w:div w:id="1444302011">
          <w:marLeft w:val="0"/>
          <w:marRight w:val="0"/>
          <w:marTop w:val="0"/>
          <w:marBottom w:val="0"/>
          <w:divBdr>
            <w:top w:val="none" w:sz="0" w:space="0" w:color="auto"/>
            <w:left w:val="none" w:sz="0" w:space="0" w:color="auto"/>
            <w:bottom w:val="none" w:sz="0" w:space="0" w:color="auto"/>
            <w:right w:val="none" w:sz="0" w:space="0" w:color="auto"/>
          </w:divBdr>
          <w:divsChild>
            <w:div w:id="321930610">
              <w:marLeft w:val="0"/>
              <w:marRight w:val="0"/>
              <w:marTop w:val="0"/>
              <w:marBottom w:val="0"/>
              <w:divBdr>
                <w:top w:val="none" w:sz="0" w:space="0" w:color="auto"/>
                <w:left w:val="none" w:sz="0" w:space="0" w:color="auto"/>
                <w:bottom w:val="none" w:sz="0" w:space="0" w:color="auto"/>
                <w:right w:val="none" w:sz="0" w:space="0" w:color="auto"/>
              </w:divBdr>
              <w:divsChild>
                <w:div w:id="1745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0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3881">
          <w:marLeft w:val="480"/>
          <w:marRight w:val="0"/>
          <w:marTop w:val="0"/>
          <w:marBottom w:val="0"/>
          <w:divBdr>
            <w:top w:val="none" w:sz="0" w:space="0" w:color="auto"/>
            <w:left w:val="none" w:sz="0" w:space="0" w:color="auto"/>
            <w:bottom w:val="none" w:sz="0" w:space="0" w:color="auto"/>
            <w:right w:val="none" w:sz="0" w:space="0" w:color="auto"/>
          </w:divBdr>
          <w:divsChild>
            <w:div w:id="19341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029">
      <w:bodyDiv w:val="1"/>
      <w:marLeft w:val="0"/>
      <w:marRight w:val="0"/>
      <w:marTop w:val="0"/>
      <w:marBottom w:val="0"/>
      <w:divBdr>
        <w:top w:val="none" w:sz="0" w:space="0" w:color="auto"/>
        <w:left w:val="none" w:sz="0" w:space="0" w:color="auto"/>
        <w:bottom w:val="none" w:sz="0" w:space="0" w:color="auto"/>
        <w:right w:val="none" w:sz="0" w:space="0" w:color="auto"/>
      </w:divBdr>
      <w:divsChild>
        <w:div w:id="1761176862">
          <w:marLeft w:val="0"/>
          <w:marRight w:val="0"/>
          <w:marTop w:val="0"/>
          <w:marBottom w:val="0"/>
          <w:divBdr>
            <w:top w:val="none" w:sz="0" w:space="0" w:color="auto"/>
            <w:left w:val="none" w:sz="0" w:space="0" w:color="auto"/>
            <w:bottom w:val="none" w:sz="0" w:space="0" w:color="auto"/>
            <w:right w:val="none" w:sz="0" w:space="0" w:color="auto"/>
          </w:divBdr>
          <w:divsChild>
            <w:div w:id="1373650814">
              <w:marLeft w:val="0"/>
              <w:marRight w:val="0"/>
              <w:marTop w:val="0"/>
              <w:marBottom w:val="0"/>
              <w:divBdr>
                <w:top w:val="none" w:sz="0" w:space="0" w:color="auto"/>
                <w:left w:val="none" w:sz="0" w:space="0" w:color="auto"/>
                <w:bottom w:val="none" w:sz="0" w:space="0" w:color="auto"/>
                <w:right w:val="none" w:sz="0" w:space="0" w:color="auto"/>
              </w:divBdr>
              <w:divsChild>
                <w:div w:id="18143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2633">
      <w:bodyDiv w:val="1"/>
      <w:marLeft w:val="0"/>
      <w:marRight w:val="0"/>
      <w:marTop w:val="0"/>
      <w:marBottom w:val="0"/>
      <w:divBdr>
        <w:top w:val="none" w:sz="0" w:space="0" w:color="auto"/>
        <w:left w:val="none" w:sz="0" w:space="0" w:color="auto"/>
        <w:bottom w:val="none" w:sz="0" w:space="0" w:color="auto"/>
        <w:right w:val="none" w:sz="0" w:space="0" w:color="auto"/>
      </w:divBdr>
      <w:divsChild>
        <w:div w:id="88353496">
          <w:marLeft w:val="480"/>
          <w:marRight w:val="0"/>
          <w:marTop w:val="0"/>
          <w:marBottom w:val="0"/>
          <w:divBdr>
            <w:top w:val="none" w:sz="0" w:space="0" w:color="auto"/>
            <w:left w:val="none" w:sz="0" w:space="0" w:color="auto"/>
            <w:bottom w:val="none" w:sz="0" w:space="0" w:color="auto"/>
            <w:right w:val="none" w:sz="0" w:space="0" w:color="auto"/>
          </w:divBdr>
          <w:divsChild>
            <w:div w:id="3106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113">
      <w:bodyDiv w:val="1"/>
      <w:marLeft w:val="0"/>
      <w:marRight w:val="0"/>
      <w:marTop w:val="0"/>
      <w:marBottom w:val="0"/>
      <w:divBdr>
        <w:top w:val="none" w:sz="0" w:space="0" w:color="auto"/>
        <w:left w:val="none" w:sz="0" w:space="0" w:color="auto"/>
        <w:bottom w:val="none" w:sz="0" w:space="0" w:color="auto"/>
        <w:right w:val="none" w:sz="0" w:space="0" w:color="auto"/>
      </w:divBdr>
    </w:div>
    <w:div w:id="956908809">
      <w:bodyDiv w:val="1"/>
      <w:marLeft w:val="0"/>
      <w:marRight w:val="0"/>
      <w:marTop w:val="0"/>
      <w:marBottom w:val="0"/>
      <w:divBdr>
        <w:top w:val="none" w:sz="0" w:space="0" w:color="auto"/>
        <w:left w:val="none" w:sz="0" w:space="0" w:color="auto"/>
        <w:bottom w:val="none" w:sz="0" w:space="0" w:color="auto"/>
        <w:right w:val="none" w:sz="0" w:space="0" w:color="auto"/>
      </w:divBdr>
      <w:divsChild>
        <w:div w:id="790902199">
          <w:marLeft w:val="480"/>
          <w:marRight w:val="0"/>
          <w:marTop w:val="0"/>
          <w:marBottom w:val="0"/>
          <w:divBdr>
            <w:top w:val="none" w:sz="0" w:space="0" w:color="auto"/>
            <w:left w:val="none" w:sz="0" w:space="0" w:color="auto"/>
            <w:bottom w:val="none" w:sz="0" w:space="0" w:color="auto"/>
            <w:right w:val="none" w:sz="0" w:space="0" w:color="auto"/>
          </w:divBdr>
          <w:divsChild>
            <w:div w:id="1660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489">
      <w:bodyDiv w:val="1"/>
      <w:marLeft w:val="0"/>
      <w:marRight w:val="0"/>
      <w:marTop w:val="0"/>
      <w:marBottom w:val="0"/>
      <w:divBdr>
        <w:top w:val="none" w:sz="0" w:space="0" w:color="auto"/>
        <w:left w:val="none" w:sz="0" w:space="0" w:color="auto"/>
        <w:bottom w:val="none" w:sz="0" w:space="0" w:color="auto"/>
        <w:right w:val="none" w:sz="0" w:space="0" w:color="auto"/>
      </w:divBdr>
      <w:divsChild>
        <w:div w:id="2053193937">
          <w:marLeft w:val="480"/>
          <w:marRight w:val="0"/>
          <w:marTop w:val="0"/>
          <w:marBottom w:val="0"/>
          <w:divBdr>
            <w:top w:val="none" w:sz="0" w:space="0" w:color="auto"/>
            <w:left w:val="none" w:sz="0" w:space="0" w:color="auto"/>
            <w:bottom w:val="none" w:sz="0" w:space="0" w:color="auto"/>
            <w:right w:val="none" w:sz="0" w:space="0" w:color="auto"/>
          </w:divBdr>
          <w:divsChild>
            <w:div w:id="1469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3696">
      <w:bodyDiv w:val="1"/>
      <w:marLeft w:val="0"/>
      <w:marRight w:val="0"/>
      <w:marTop w:val="0"/>
      <w:marBottom w:val="0"/>
      <w:divBdr>
        <w:top w:val="none" w:sz="0" w:space="0" w:color="auto"/>
        <w:left w:val="none" w:sz="0" w:space="0" w:color="auto"/>
        <w:bottom w:val="none" w:sz="0" w:space="0" w:color="auto"/>
        <w:right w:val="none" w:sz="0" w:space="0" w:color="auto"/>
      </w:divBdr>
      <w:divsChild>
        <w:div w:id="702947649">
          <w:marLeft w:val="480"/>
          <w:marRight w:val="0"/>
          <w:marTop w:val="0"/>
          <w:marBottom w:val="0"/>
          <w:divBdr>
            <w:top w:val="none" w:sz="0" w:space="0" w:color="auto"/>
            <w:left w:val="none" w:sz="0" w:space="0" w:color="auto"/>
            <w:bottom w:val="none" w:sz="0" w:space="0" w:color="auto"/>
            <w:right w:val="none" w:sz="0" w:space="0" w:color="auto"/>
          </w:divBdr>
          <w:divsChild>
            <w:div w:id="4875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086">
      <w:bodyDiv w:val="1"/>
      <w:marLeft w:val="0"/>
      <w:marRight w:val="0"/>
      <w:marTop w:val="0"/>
      <w:marBottom w:val="0"/>
      <w:divBdr>
        <w:top w:val="none" w:sz="0" w:space="0" w:color="auto"/>
        <w:left w:val="none" w:sz="0" w:space="0" w:color="auto"/>
        <w:bottom w:val="none" w:sz="0" w:space="0" w:color="auto"/>
        <w:right w:val="none" w:sz="0" w:space="0" w:color="auto"/>
      </w:divBdr>
      <w:divsChild>
        <w:div w:id="1860385284">
          <w:marLeft w:val="480"/>
          <w:marRight w:val="0"/>
          <w:marTop w:val="0"/>
          <w:marBottom w:val="0"/>
          <w:divBdr>
            <w:top w:val="none" w:sz="0" w:space="0" w:color="auto"/>
            <w:left w:val="none" w:sz="0" w:space="0" w:color="auto"/>
            <w:bottom w:val="none" w:sz="0" w:space="0" w:color="auto"/>
            <w:right w:val="none" w:sz="0" w:space="0" w:color="auto"/>
          </w:divBdr>
          <w:divsChild>
            <w:div w:id="10463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717">
      <w:bodyDiv w:val="1"/>
      <w:marLeft w:val="0"/>
      <w:marRight w:val="0"/>
      <w:marTop w:val="0"/>
      <w:marBottom w:val="0"/>
      <w:divBdr>
        <w:top w:val="none" w:sz="0" w:space="0" w:color="auto"/>
        <w:left w:val="none" w:sz="0" w:space="0" w:color="auto"/>
        <w:bottom w:val="none" w:sz="0" w:space="0" w:color="auto"/>
        <w:right w:val="none" w:sz="0" w:space="0" w:color="auto"/>
      </w:divBdr>
      <w:divsChild>
        <w:div w:id="578755027">
          <w:marLeft w:val="480"/>
          <w:marRight w:val="0"/>
          <w:marTop w:val="0"/>
          <w:marBottom w:val="0"/>
          <w:divBdr>
            <w:top w:val="none" w:sz="0" w:space="0" w:color="auto"/>
            <w:left w:val="none" w:sz="0" w:space="0" w:color="auto"/>
            <w:bottom w:val="none" w:sz="0" w:space="0" w:color="auto"/>
            <w:right w:val="none" w:sz="0" w:space="0" w:color="auto"/>
          </w:divBdr>
          <w:divsChild>
            <w:div w:id="11025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7285">
      <w:bodyDiv w:val="1"/>
      <w:marLeft w:val="0"/>
      <w:marRight w:val="0"/>
      <w:marTop w:val="0"/>
      <w:marBottom w:val="0"/>
      <w:divBdr>
        <w:top w:val="none" w:sz="0" w:space="0" w:color="auto"/>
        <w:left w:val="none" w:sz="0" w:space="0" w:color="auto"/>
        <w:bottom w:val="none" w:sz="0" w:space="0" w:color="auto"/>
        <w:right w:val="none" w:sz="0" w:space="0" w:color="auto"/>
      </w:divBdr>
      <w:divsChild>
        <w:div w:id="655500756">
          <w:marLeft w:val="0"/>
          <w:marRight w:val="0"/>
          <w:marTop w:val="0"/>
          <w:marBottom w:val="0"/>
          <w:divBdr>
            <w:top w:val="none" w:sz="0" w:space="0" w:color="auto"/>
            <w:left w:val="none" w:sz="0" w:space="0" w:color="auto"/>
            <w:bottom w:val="none" w:sz="0" w:space="0" w:color="auto"/>
            <w:right w:val="none" w:sz="0" w:space="0" w:color="auto"/>
          </w:divBdr>
          <w:divsChild>
            <w:div w:id="1175874905">
              <w:marLeft w:val="0"/>
              <w:marRight w:val="0"/>
              <w:marTop w:val="0"/>
              <w:marBottom w:val="0"/>
              <w:divBdr>
                <w:top w:val="none" w:sz="0" w:space="0" w:color="auto"/>
                <w:left w:val="none" w:sz="0" w:space="0" w:color="auto"/>
                <w:bottom w:val="none" w:sz="0" w:space="0" w:color="auto"/>
                <w:right w:val="none" w:sz="0" w:space="0" w:color="auto"/>
              </w:divBdr>
              <w:divsChild>
                <w:div w:id="95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7039">
      <w:bodyDiv w:val="1"/>
      <w:marLeft w:val="0"/>
      <w:marRight w:val="0"/>
      <w:marTop w:val="0"/>
      <w:marBottom w:val="0"/>
      <w:divBdr>
        <w:top w:val="none" w:sz="0" w:space="0" w:color="auto"/>
        <w:left w:val="none" w:sz="0" w:space="0" w:color="auto"/>
        <w:bottom w:val="none" w:sz="0" w:space="0" w:color="auto"/>
        <w:right w:val="none" w:sz="0" w:space="0" w:color="auto"/>
      </w:divBdr>
      <w:divsChild>
        <w:div w:id="250358141">
          <w:marLeft w:val="480"/>
          <w:marRight w:val="0"/>
          <w:marTop w:val="0"/>
          <w:marBottom w:val="0"/>
          <w:divBdr>
            <w:top w:val="none" w:sz="0" w:space="0" w:color="auto"/>
            <w:left w:val="none" w:sz="0" w:space="0" w:color="auto"/>
            <w:bottom w:val="none" w:sz="0" w:space="0" w:color="auto"/>
            <w:right w:val="none" w:sz="0" w:space="0" w:color="auto"/>
          </w:divBdr>
          <w:divsChild>
            <w:div w:id="323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479">
      <w:bodyDiv w:val="1"/>
      <w:marLeft w:val="0"/>
      <w:marRight w:val="0"/>
      <w:marTop w:val="0"/>
      <w:marBottom w:val="0"/>
      <w:divBdr>
        <w:top w:val="none" w:sz="0" w:space="0" w:color="auto"/>
        <w:left w:val="none" w:sz="0" w:space="0" w:color="auto"/>
        <w:bottom w:val="none" w:sz="0" w:space="0" w:color="auto"/>
        <w:right w:val="none" w:sz="0" w:space="0" w:color="auto"/>
      </w:divBdr>
    </w:div>
    <w:div w:id="1137063760">
      <w:bodyDiv w:val="1"/>
      <w:marLeft w:val="0"/>
      <w:marRight w:val="0"/>
      <w:marTop w:val="0"/>
      <w:marBottom w:val="0"/>
      <w:divBdr>
        <w:top w:val="none" w:sz="0" w:space="0" w:color="auto"/>
        <w:left w:val="none" w:sz="0" w:space="0" w:color="auto"/>
        <w:bottom w:val="none" w:sz="0" w:space="0" w:color="auto"/>
        <w:right w:val="none" w:sz="0" w:space="0" w:color="auto"/>
      </w:divBdr>
      <w:divsChild>
        <w:div w:id="450709954">
          <w:marLeft w:val="0"/>
          <w:marRight w:val="0"/>
          <w:marTop w:val="0"/>
          <w:marBottom w:val="0"/>
          <w:divBdr>
            <w:top w:val="none" w:sz="0" w:space="0" w:color="auto"/>
            <w:left w:val="none" w:sz="0" w:space="0" w:color="auto"/>
            <w:bottom w:val="none" w:sz="0" w:space="0" w:color="auto"/>
            <w:right w:val="none" w:sz="0" w:space="0" w:color="auto"/>
          </w:divBdr>
          <w:divsChild>
            <w:div w:id="2076970059">
              <w:marLeft w:val="0"/>
              <w:marRight w:val="0"/>
              <w:marTop w:val="0"/>
              <w:marBottom w:val="0"/>
              <w:divBdr>
                <w:top w:val="none" w:sz="0" w:space="0" w:color="auto"/>
                <w:left w:val="none" w:sz="0" w:space="0" w:color="auto"/>
                <w:bottom w:val="none" w:sz="0" w:space="0" w:color="auto"/>
                <w:right w:val="none" w:sz="0" w:space="0" w:color="auto"/>
              </w:divBdr>
              <w:divsChild>
                <w:div w:id="7274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7794">
      <w:bodyDiv w:val="1"/>
      <w:marLeft w:val="0"/>
      <w:marRight w:val="0"/>
      <w:marTop w:val="0"/>
      <w:marBottom w:val="0"/>
      <w:divBdr>
        <w:top w:val="none" w:sz="0" w:space="0" w:color="auto"/>
        <w:left w:val="none" w:sz="0" w:space="0" w:color="auto"/>
        <w:bottom w:val="none" w:sz="0" w:space="0" w:color="auto"/>
        <w:right w:val="none" w:sz="0" w:space="0" w:color="auto"/>
      </w:divBdr>
      <w:divsChild>
        <w:div w:id="665596553">
          <w:marLeft w:val="0"/>
          <w:marRight w:val="0"/>
          <w:marTop w:val="0"/>
          <w:marBottom w:val="0"/>
          <w:divBdr>
            <w:top w:val="none" w:sz="0" w:space="0" w:color="auto"/>
            <w:left w:val="none" w:sz="0" w:space="0" w:color="auto"/>
            <w:bottom w:val="none" w:sz="0" w:space="0" w:color="auto"/>
            <w:right w:val="none" w:sz="0" w:space="0" w:color="auto"/>
          </w:divBdr>
          <w:divsChild>
            <w:div w:id="329676759">
              <w:marLeft w:val="0"/>
              <w:marRight w:val="0"/>
              <w:marTop w:val="0"/>
              <w:marBottom w:val="0"/>
              <w:divBdr>
                <w:top w:val="none" w:sz="0" w:space="0" w:color="auto"/>
                <w:left w:val="none" w:sz="0" w:space="0" w:color="auto"/>
                <w:bottom w:val="none" w:sz="0" w:space="0" w:color="auto"/>
                <w:right w:val="none" w:sz="0" w:space="0" w:color="auto"/>
              </w:divBdr>
              <w:divsChild>
                <w:div w:id="8731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9823">
      <w:bodyDiv w:val="1"/>
      <w:marLeft w:val="0"/>
      <w:marRight w:val="0"/>
      <w:marTop w:val="0"/>
      <w:marBottom w:val="0"/>
      <w:divBdr>
        <w:top w:val="none" w:sz="0" w:space="0" w:color="auto"/>
        <w:left w:val="none" w:sz="0" w:space="0" w:color="auto"/>
        <w:bottom w:val="none" w:sz="0" w:space="0" w:color="auto"/>
        <w:right w:val="none" w:sz="0" w:space="0" w:color="auto"/>
      </w:divBdr>
    </w:div>
    <w:div w:id="12012399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335">
          <w:marLeft w:val="0"/>
          <w:marRight w:val="0"/>
          <w:marTop w:val="0"/>
          <w:marBottom w:val="0"/>
          <w:divBdr>
            <w:top w:val="none" w:sz="0" w:space="0" w:color="auto"/>
            <w:left w:val="none" w:sz="0" w:space="0" w:color="auto"/>
            <w:bottom w:val="none" w:sz="0" w:space="0" w:color="auto"/>
            <w:right w:val="none" w:sz="0" w:space="0" w:color="auto"/>
          </w:divBdr>
          <w:divsChild>
            <w:div w:id="1463035224">
              <w:marLeft w:val="0"/>
              <w:marRight w:val="0"/>
              <w:marTop w:val="0"/>
              <w:marBottom w:val="0"/>
              <w:divBdr>
                <w:top w:val="none" w:sz="0" w:space="0" w:color="auto"/>
                <w:left w:val="none" w:sz="0" w:space="0" w:color="auto"/>
                <w:bottom w:val="none" w:sz="0" w:space="0" w:color="auto"/>
                <w:right w:val="none" w:sz="0" w:space="0" w:color="auto"/>
              </w:divBdr>
              <w:divsChild>
                <w:div w:id="15716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5538">
      <w:bodyDiv w:val="1"/>
      <w:marLeft w:val="0"/>
      <w:marRight w:val="0"/>
      <w:marTop w:val="0"/>
      <w:marBottom w:val="0"/>
      <w:divBdr>
        <w:top w:val="none" w:sz="0" w:space="0" w:color="auto"/>
        <w:left w:val="none" w:sz="0" w:space="0" w:color="auto"/>
        <w:bottom w:val="none" w:sz="0" w:space="0" w:color="auto"/>
        <w:right w:val="none" w:sz="0" w:space="0" w:color="auto"/>
      </w:divBdr>
    </w:div>
    <w:div w:id="1247229274">
      <w:bodyDiv w:val="1"/>
      <w:marLeft w:val="0"/>
      <w:marRight w:val="0"/>
      <w:marTop w:val="0"/>
      <w:marBottom w:val="0"/>
      <w:divBdr>
        <w:top w:val="none" w:sz="0" w:space="0" w:color="auto"/>
        <w:left w:val="none" w:sz="0" w:space="0" w:color="auto"/>
        <w:bottom w:val="none" w:sz="0" w:space="0" w:color="auto"/>
        <w:right w:val="none" w:sz="0" w:space="0" w:color="auto"/>
      </w:divBdr>
      <w:divsChild>
        <w:div w:id="1213880965">
          <w:marLeft w:val="0"/>
          <w:marRight w:val="0"/>
          <w:marTop w:val="0"/>
          <w:marBottom w:val="0"/>
          <w:divBdr>
            <w:top w:val="none" w:sz="0" w:space="0" w:color="auto"/>
            <w:left w:val="none" w:sz="0" w:space="0" w:color="auto"/>
            <w:bottom w:val="none" w:sz="0" w:space="0" w:color="auto"/>
            <w:right w:val="none" w:sz="0" w:space="0" w:color="auto"/>
          </w:divBdr>
          <w:divsChild>
            <w:div w:id="272442569">
              <w:marLeft w:val="0"/>
              <w:marRight w:val="0"/>
              <w:marTop w:val="0"/>
              <w:marBottom w:val="0"/>
              <w:divBdr>
                <w:top w:val="none" w:sz="0" w:space="0" w:color="auto"/>
                <w:left w:val="none" w:sz="0" w:space="0" w:color="auto"/>
                <w:bottom w:val="none" w:sz="0" w:space="0" w:color="auto"/>
                <w:right w:val="none" w:sz="0" w:space="0" w:color="auto"/>
              </w:divBdr>
              <w:divsChild>
                <w:div w:id="810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692">
      <w:bodyDiv w:val="1"/>
      <w:marLeft w:val="0"/>
      <w:marRight w:val="0"/>
      <w:marTop w:val="0"/>
      <w:marBottom w:val="0"/>
      <w:divBdr>
        <w:top w:val="none" w:sz="0" w:space="0" w:color="auto"/>
        <w:left w:val="none" w:sz="0" w:space="0" w:color="auto"/>
        <w:bottom w:val="none" w:sz="0" w:space="0" w:color="auto"/>
        <w:right w:val="none" w:sz="0" w:space="0" w:color="auto"/>
      </w:divBdr>
    </w:div>
    <w:div w:id="1339386505">
      <w:bodyDiv w:val="1"/>
      <w:marLeft w:val="0"/>
      <w:marRight w:val="0"/>
      <w:marTop w:val="0"/>
      <w:marBottom w:val="0"/>
      <w:divBdr>
        <w:top w:val="none" w:sz="0" w:space="0" w:color="auto"/>
        <w:left w:val="none" w:sz="0" w:space="0" w:color="auto"/>
        <w:bottom w:val="none" w:sz="0" w:space="0" w:color="auto"/>
        <w:right w:val="none" w:sz="0" w:space="0" w:color="auto"/>
      </w:divBdr>
      <w:divsChild>
        <w:div w:id="862860317">
          <w:marLeft w:val="480"/>
          <w:marRight w:val="0"/>
          <w:marTop w:val="0"/>
          <w:marBottom w:val="0"/>
          <w:divBdr>
            <w:top w:val="none" w:sz="0" w:space="0" w:color="auto"/>
            <w:left w:val="none" w:sz="0" w:space="0" w:color="auto"/>
            <w:bottom w:val="none" w:sz="0" w:space="0" w:color="auto"/>
            <w:right w:val="none" w:sz="0" w:space="0" w:color="auto"/>
          </w:divBdr>
          <w:divsChild>
            <w:div w:id="225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2920">
      <w:bodyDiv w:val="1"/>
      <w:marLeft w:val="0"/>
      <w:marRight w:val="0"/>
      <w:marTop w:val="0"/>
      <w:marBottom w:val="0"/>
      <w:divBdr>
        <w:top w:val="none" w:sz="0" w:space="0" w:color="auto"/>
        <w:left w:val="none" w:sz="0" w:space="0" w:color="auto"/>
        <w:bottom w:val="none" w:sz="0" w:space="0" w:color="auto"/>
        <w:right w:val="none" w:sz="0" w:space="0" w:color="auto"/>
      </w:divBdr>
    </w:div>
    <w:div w:id="1364359061">
      <w:bodyDiv w:val="1"/>
      <w:marLeft w:val="0"/>
      <w:marRight w:val="0"/>
      <w:marTop w:val="0"/>
      <w:marBottom w:val="0"/>
      <w:divBdr>
        <w:top w:val="none" w:sz="0" w:space="0" w:color="auto"/>
        <w:left w:val="none" w:sz="0" w:space="0" w:color="auto"/>
        <w:bottom w:val="none" w:sz="0" w:space="0" w:color="auto"/>
        <w:right w:val="none" w:sz="0" w:space="0" w:color="auto"/>
      </w:divBdr>
      <w:divsChild>
        <w:div w:id="2110850984">
          <w:marLeft w:val="0"/>
          <w:marRight w:val="0"/>
          <w:marTop w:val="0"/>
          <w:marBottom w:val="0"/>
          <w:divBdr>
            <w:top w:val="none" w:sz="0" w:space="0" w:color="auto"/>
            <w:left w:val="none" w:sz="0" w:space="0" w:color="auto"/>
            <w:bottom w:val="none" w:sz="0" w:space="0" w:color="auto"/>
            <w:right w:val="none" w:sz="0" w:space="0" w:color="auto"/>
          </w:divBdr>
          <w:divsChild>
            <w:div w:id="884484506">
              <w:marLeft w:val="0"/>
              <w:marRight w:val="0"/>
              <w:marTop w:val="0"/>
              <w:marBottom w:val="0"/>
              <w:divBdr>
                <w:top w:val="none" w:sz="0" w:space="0" w:color="auto"/>
                <w:left w:val="none" w:sz="0" w:space="0" w:color="auto"/>
                <w:bottom w:val="none" w:sz="0" w:space="0" w:color="auto"/>
                <w:right w:val="none" w:sz="0" w:space="0" w:color="auto"/>
              </w:divBdr>
              <w:divsChild>
                <w:div w:id="619651713">
                  <w:marLeft w:val="0"/>
                  <w:marRight w:val="0"/>
                  <w:marTop w:val="0"/>
                  <w:marBottom w:val="0"/>
                  <w:divBdr>
                    <w:top w:val="none" w:sz="0" w:space="0" w:color="auto"/>
                    <w:left w:val="none" w:sz="0" w:space="0" w:color="auto"/>
                    <w:bottom w:val="none" w:sz="0" w:space="0" w:color="auto"/>
                    <w:right w:val="none" w:sz="0" w:space="0" w:color="auto"/>
                  </w:divBdr>
                  <w:divsChild>
                    <w:div w:id="13009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6084">
      <w:bodyDiv w:val="1"/>
      <w:marLeft w:val="0"/>
      <w:marRight w:val="0"/>
      <w:marTop w:val="0"/>
      <w:marBottom w:val="0"/>
      <w:divBdr>
        <w:top w:val="none" w:sz="0" w:space="0" w:color="auto"/>
        <w:left w:val="none" w:sz="0" w:space="0" w:color="auto"/>
        <w:bottom w:val="none" w:sz="0" w:space="0" w:color="auto"/>
        <w:right w:val="none" w:sz="0" w:space="0" w:color="auto"/>
      </w:divBdr>
      <w:divsChild>
        <w:div w:id="189728480">
          <w:marLeft w:val="0"/>
          <w:marRight w:val="0"/>
          <w:marTop w:val="0"/>
          <w:marBottom w:val="0"/>
          <w:divBdr>
            <w:top w:val="none" w:sz="0" w:space="0" w:color="auto"/>
            <w:left w:val="none" w:sz="0" w:space="0" w:color="auto"/>
            <w:bottom w:val="none" w:sz="0" w:space="0" w:color="auto"/>
            <w:right w:val="none" w:sz="0" w:space="0" w:color="auto"/>
          </w:divBdr>
          <w:divsChild>
            <w:div w:id="318461505">
              <w:marLeft w:val="0"/>
              <w:marRight w:val="0"/>
              <w:marTop w:val="0"/>
              <w:marBottom w:val="0"/>
              <w:divBdr>
                <w:top w:val="none" w:sz="0" w:space="0" w:color="auto"/>
                <w:left w:val="none" w:sz="0" w:space="0" w:color="auto"/>
                <w:bottom w:val="none" w:sz="0" w:space="0" w:color="auto"/>
                <w:right w:val="none" w:sz="0" w:space="0" w:color="auto"/>
              </w:divBdr>
              <w:divsChild>
                <w:div w:id="1255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19985">
      <w:bodyDiv w:val="1"/>
      <w:marLeft w:val="0"/>
      <w:marRight w:val="0"/>
      <w:marTop w:val="0"/>
      <w:marBottom w:val="0"/>
      <w:divBdr>
        <w:top w:val="none" w:sz="0" w:space="0" w:color="auto"/>
        <w:left w:val="none" w:sz="0" w:space="0" w:color="auto"/>
        <w:bottom w:val="none" w:sz="0" w:space="0" w:color="auto"/>
        <w:right w:val="none" w:sz="0" w:space="0" w:color="auto"/>
      </w:divBdr>
    </w:div>
    <w:div w:id="1415740396">
      <w:bodyDiv w:val="1"/>
      <w:marLeft w:val="0"/>
      <w:marRight w:val="0"/>
      <w:marTop w:val="0"/>
      <w:marBottom w:val="0"/>
      <w:divBdr>
        <w:top w:val="none" w:sz="0" w:space="0" w:color="auto"/>
        <w:left w:val="none" w:sz="0" w:space="0" w:color="auto"/>
        <w:bottom w:val="none" w:sz="0" w:space="0" w:color="auto"/>
        <w:right w:val="none" w:sz="0" w:space="0" w:color="auto"/>
      </w:divBdr>
      <w:divsChild>
        <w:div w:id="1354725537">
          <w:marLeft w:val="480"/>
          <w:marRight w:val="0"/>
          <w:marTop w:val="0"/>
          <w:marBottom w:val="0"/>
          <w:divBdr>
            <w:top w:val="none" w:sz="0" w:space="0" w:color="auto"/>
            <w:left w:val="none" w:sz="0" w:space="0" w:color="auto"/>
            <w:bottom w:val="none" w:sz="0" w:space="0" w:color="auto"/>
            <w:right w:val="none" w:sz="0" w:space="0" w:color="auto"/>
          </w:divBdr>
          <w:divsChild>
            <w:div w:id="19186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2097">
      <w:bodyDiv w:val="1"/>
      <w:marLeft w:val="0"/>
      <w:marRight w:val="0"/>
      <w:marTop w:val="0"/>
      <w:marBottom w:val="0"/>
      <w:divBdr>
        <w:top w:val="none" w:sz="0" w:space="0" w:color="auto"/>
        <w:left w:val="none" w:sz="0" w:space="0" w:color="auto"/>
        <w:bottom w:val="none" w:sz="0" w:space="0" w:color="auto"/>
        <w:right w:val="none" w:sz="0" w:space="0" w:color="auto"/>
      </w:divBdr>
    </w:div>
    <w:div w:id="1539510146">
      <w:bodyDiv w:val="1"/>
      <w:marLeft w:val="0"/>
      <w:marRight w:val="0"/>
      <w:marTop w:val="0"/>
      <w:marBottom w:val="0"/>
      <w:divBdr>
        <w:top w:val="none" w:sz="0" w:space="0" w:color="auto"/>
        <w:left w:val="none" w:sz="0" w:space="0" w:color="auto"/>
        <w:bottom w:val="none" w:sz="0" w:space="0" w:color="auto"/>
        <w:right w:val="none" w:sz="0" w:space="0" w:color="auto"/>
      </w:divBdr>
      <w:divsChild>
        <w:div w:id="1768959422">
          <w:marLeft w:val="0"/>
          <w:marRight w:val="0"/>
          <w:marTop w:val="0"/>
          <w:marBottom w:val="0"/>
          <w:divBdr>
            <w:top w:val="none" w:sz="0" w:space="0" w:color="auto"/>
            <w:left w:val="none" w:sz="0" w:space="0" w:color="auto"/>
            <w:bottom w:val="none" w:sz="0" w:space="0" w:color="auto"/>
            <w:right w:val="none" w:sz="0" w:space="0" w:color="auto"/>
          </w:divBdr>
          <w:divsChild>
            <w:div w:id="1294019433">
              <w:marLeft w:val="0"/>
              <w:marRight w:val="0"/>
              <w:marTop w:val="0"/>
              <w:marBottom w:val="0"/>
              <w:divBdr>
                <w:top w:val="none" w:sz="0" w:space="0" w:color="auto"/>
                <w:left w:val="none" w:sz="0" w:space="0" w:color="auto"/>
                <w:bottom w:val="none" w:sz="0" w:space="0" w:color="auto"/>
                <w:right w:val="none" w:sz="0" w:space="0" w:color="auto"/>
              </w:divBdr>
              <w:divsChild>
                <w:div w:id="1635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2596">
      <w:bodyDiv w:val="1"/>
      <w:marLeft w:val="0"/>
      <w:marRight w:val="0"/>
      <w:marTop w:val="0"/>
      <w:marBottom w:val="0"/>
      <w:divBdr>
        <w:top w:val="none" w:sz="0" w:space="0" w:color="auto"/>
        <w:left w:val="none" w:sz="0" w:space="0" w:color="auto"/>
        <w:bottom w:val="none" w:sz="0" w:space="0" w:color="auto"/>
        <w:right w:val="none" w:sz="0" w:space="0" w:color="auto"/>
      </w:divBdr>
      <w:divsChild>
        <w:div w:id="1888301629">
          <w:marLeft w:val="0"/>
          <w:marRight w:val="0"/>
          <w:marTop w:val="0"/>
          <w:marBottom w:val="0"/>
          <w:divBdr>
            <w:top w:val="none" w:sz="0" w:space="0" w:color="auto"/>
            <w:left w:val="none" w:sz="0" w:space="0" w:color="auto"/>
            <w:bottom w:val="none" w:sz="0" w:space="0" w:color="auto"/>
            <w:right w:val="none" w:sz="0" w:space="0" w:color="auto"/>
          </w:divBdr>
          <w:divsChild>
            <w:div w:id="676927673">
              <w:marLeft w:val="0"/>
              <w:marRight w:val="0"/>
              <w:marTop w:val="0"/>
              <w:marBottom w:val="0"/>
              <w:divBdr>
                <w:top w:val="none" w:sz="0" w:space="0" w:color="auto"/>
                <w:left w:val="none" w:sz="0" w:space="0" w:color="auto"/>
                <w:bottom w:val="none" w:sz="0" w:space="0" w:color="auto"/>
                <w:right w:val="none" w:sz="0" w:space="0" w:color="auto"/>
              </w:divBdr>
              <w:divsChild>
                <w:div w:id="1823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870">
      <w:bodyDiv w:val="1"/>
      <w:marLeft w:val="0"/>
      <w:marRight w:val="0"/>
      <w:marTop w:val="0"/>
      <w:marBottom w:val="0"/>
      <w:divBdr>
        <w:top w:val="none" w:sz="0" w:space="0" w:color="auto"/>
        <w:left w:val="none" w:sz="0" w:space="0" w:color="auto"/>
        <w:bottom w:val="none" w:sz="0" w:space="0" w:color="auto"/>
        <w:right w:val="none" w:sz="0" w:space="0" w:color="auto"/>
      </w:divBdr>
    </w:div>
    <w:div w:id="1677070675">
      <w:bodyDiv w:val="1"/>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195966552">
              <w:marLeft w:val="0"/>
              <w:marRight w:val="0"/>
              <w:marTop w:val="0"/>
              <w:marBottom w:val="0"/>
              <w:divBdr>
                <w:top w:val="none" w:sz="0" w:space="0" w:color="auto"/>
                <w:left w:val="none" w:sz="0" w:space="0" w:color="auto"/>
                <w:bottom w:val="none" w:sz="0" w:space="0" w:color="auto"/>
                <w:right w:val="none" w:sz="0" w:space="0" w:color="auto"/>
              </w:divBdr>
              <w:divsChild>
                <w:div w:id="2082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1320">
          <w:marLeft w:val="0"/>
          <w:marRight w:val="0"/>
          <w:marTop w:val="0"/>
          <w:marBottom w:val="0"/>
          <w:divBdr>
            <w:top w:val="none" w:sz="0" w:space="0" w:color="auto"/>
            <w:left w:val="none" w:sz="0" w:space="0" w:color="auto"/>
            <w:bottom w:val="none" w:sz="0" w:space="0" w:color="auto"/>
            <w:right w:val="none" w:sz="0" w:space="0" w:color="auto"/>
          </w:divBdr>
          <w:divsChild>
            <w:div w:id="729382352">
              <w:marLeft w:val="0"/>
              <w:marRight w:val="0"/>
              <w:marTop w:val="0"/>
              <w:marBottom w:val="0"/>
              <w:divBdr>
                <w:top w:val="none" w:sz="0" w:space="0" w:color="auto"/>
                <w:left w:val="none" w:sz="0" w:space="0" w:color="auto"/>
                <w:bottom w:val="none" w:sz="0" w:space="0" w:color="auto"/>
                <w:right w:val="none" w:sz="0" w:space="0" w:color="auto"/>
              </w:divBdr>
              <w:divsChild>
                <w:div w:id="12132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155">
          <w:marLeft w:val="0"/>
          <w:marRight w:val="0"/>
          <w:marTop w:val="0"/>
          <w:marBottom w:val="0"/>
          <w:divBdr>
            <w:top w:val="none" w:sz="0" w:space="0" w:color="auto"/>
            <w:left w:val="none" w:sz="0" w:space="0" w:color="auto"/>
            <w:bottom w:val="none" w:sz="0" w:space="0" w:color="auto"/>
            <w:right w:val="none" w:sz="0" w:space="0" w:color="auto"/>
          </w:divBdr>
          <w:divsChild>
            <w:div w:id="340863125">
              <w:marLeft w:val="0"/>
              <w:marRight w:val="0"/>
              <w:marTop w:val="0"/>
              <w:marBottom w:val="0"/>
              <w:divBdr>
                <w:top w:val="none" w:sz="0" w:space="0" w:color="auto"/>
                <w:left w:val="none" w:sz="0" w:space="0" w:color="auto"/>
                <w:bottom w:val="none" w:sz="0" w:space="0" w:color="auto"/>
                <w:right w:val="none" w:sz="0" w:space="0" w:color="auto"/>
              </w:divBdr>
              <w:divsChild>
                <w:div w:id="32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536">
          <w:marLeft w:val="0"/>
          <w:marRight w:val="0"/>
          <w:marTop w:val="0"/>
          <w:marBottom w:val="0"/>
          <w:divBdr>
            <w:top w:val="none" w:sz="0" w:space="0" w:color="auto"/>
            <w:left w:val="none" w:sz="0" w:space="0" w:color="auto"/>
            <w:bottom w:val="none" w:sz="0" w:space="0" w:color="auto"/>
            <w:right w:val="none" w:sz="0" w:space="0" w:color="auto"/>
          </w:divBdr>
          <w:divsChild>
            <w:div w:id="2058167555">
              <w:marLeft w:val="0"/>
              <w:marRight w:val="0"/>
              <w:marTop w:val="0"/>
              <w:marBottom w:val="0"/>
              <w:divBdr>
                <w:top w:val="none" w:sz="0" w:space="0" w:color="auto"/>
                <w:left w:val="none" w:sz="0" w:space="0" w:color="auto"/>
                <w:bottom w:val="none" w:sz="0" w:space="0" w:color="auto"/>
                <w:right w:val="none" w:sz="0" w:space="0" w:color="auto"/>
              </w:divBdr>
              <w:divsChild>
                <w:div w:id="16376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6677">
      <w:bodyDiv w:val="1"/>
      <w:marLeft w:val="0"/>
      <w:marRight w:val="0"/>
      <w:marTop w:val="0"/>
      <w:marBottom w:val="0"/>
      <w:divBdr>
        <w:top w:val="none" w:sz="0" w:space="0" w:color="auto"/>
        <w:left w:val="none" w:sz="0" w:space="0" w:color="auto"/>
        <w:bottom w:val="none" w:sz="0" w:space="0" w:color="auto"/>
        <w:right w:val="none" w:sz="0" w:space="0" w:color="auto"/>
      </w:divBdr>
      <w:divsChild>
        <w:div w:id="1527982819">
          <w:marLeft w:val="480"/>
          <w:marRight w:val="0"/>
          <w:marTop w:val="0"/>
          <w:marBottom w:val="0"/>
          <w:divBdr>
            <w:top w:val="none" w:sz="0" w:space="0" w:color="auto"/>
            <w:left w:val="none" w:sz="0" w:space="0" w:color="auto"/>
            <w:bottom w:val="none" w:sz="0" w:space="0" w:color="auto"/>
            <w:right w:val="none" w:sz="0" w:space="0" w:color="auto"/>
          </w:divBdr>
          <w:divsChild>
            <w:div w:id="1705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8285">
      <w:bodyDiv w:val="1"/>
      <w:marLeft w:val="0"/>
      <w:marRight w:val="0"/>
      <w:marTop w:val="0"/>
      <w:marBottom w:val="0"/>
      <w:divBdr>
        <w:top w:val="none" w:sz="0" w:space="0" w:color="auto"/>
        <w:left w:val="none" w:sz="0" w:space="0" w:color="auto"/>
        <w:bottom w:val="none" w:sz="0" w:space="0" w:color="auto"/>
        <w:right w:val="none" w:sz="0" w:space="0" w:color="auto"/>
      </w:divBdr>
      <w:divsChild>
        <w:div w:id="871649488">
          <w:marLeft w:val="0"/>
          <w:marRight w:val="0"/>
          <w:marTop w:val="0"/>
          <w:marBottom w:val="0"/>
          <w:divBdr>
            <w:top w:val="none" w:sz="0" w:space="0" w:color="auto"/>
            <w:left w:val="none" w:sz="0" w:space="0" w:color="auto"/>
            <w:bottom w:val="none" w:sz="0" w:space="0" w:color="auto"/>
            <w:right w:val="none" w:sz="0" w:space="0" w:color="auto"/>
          </w:divBdr>
          <w:divsChild>
            <w:div w:id="1568615772">
              <w:marLeft w:val="0"/>
              <w:marRight w:val="0"/>
              <w:marTop w:val="0"/>
              <w:marBottom w:val="0"/>
              <w:divBdr>
                <w:top w:val="none" w:sz="0" w:space="0" w:color="auto"/>
                <w:left w:val="none" w:sz="0" w:space="0" w:color="auto"/>
                <w:bottom w:val="none" w:sz="0" w:space="0" w:color="auto"/>
                <w:right w:val="none" w:sz="0" w:space="0" w:color="auto"/>
              </w:divBdr>
              <w:divsChild>
                <w:div w:id="10174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3755">
      <w:bodyDiv w:val="1"/>
      <w:marLeft w:val="0"/>
      <w:marRight w:val="0"/>
      <w:marTop w:val="0"/>
      <w:marBottom w:val="0"/>
      <w:divBdr>
        <w:top w:val="none" w:sz="0" w:space="0" w:color="auto"/>
        <w:left w:val="none" w:sz="0" w:space="0" w:color="auto"/>
        <w:bottom w:val="none" w:sz="0" w:space="0" w:color="auto"/>
        <w:right w:val="none" w:sz="0" w:space="0" w:color="auto"/>
      </w:divBdr>
    </w:div>
    <w:div w:id="1761293971">
      <w:bodyDiv w:val="1"/>
      <w:marLeft w:val="0"/>
      <w:marRight w:val="0"/>
      <w:marTop w:val="0"/>
      <w:marBottom w:val="0"/>
      <w:divBdr>
        <w:top w:val="none" w:sz="0" w:space="0" w:color="auto"/>
        <w:left w:val="none" w:sz="0" w:space="0" w:color="auto"/>
        <w:bottom w:val="none" w:sz="0" w:space="0" w:color="auto"/>
        <w:right w:val="none" w:sz="0" w:space="0" w:color="auto"/>
      </w:divBdr>
    </w:div>
    <w:div w:id="1770806327">
      <w:bodyDiv w:val="1"/>
      <w:marLeft w:val="0"/>
      <w:marRight w:val="0"/>
      <w:marTop w:val="0"/>
      <w:marBottom w:val="0"/>
      <w:divBdr>
        <w:top w:val="none" w:sz="0" w:space="0" w:color="auto"/>
        <w:left w:val="none" w:sz="0" w:space="0" w:color="auto"/>
        <w:bottom w:val="none" w:sz="0" w:space="0" w:color="auto"/>
        <w:right w:val="none" w:sz="0" w:space="0" w:color="auto"/>
      </w:divBdr>
      <w:divsChild>
        <w:div w:id="1882669533">
          <w:marLeft w:val="480"/>
          <w:marRight w:val="0"/>
          <w:marTop w:val="0"/>
          <w:marBottom w:val="0"/>
          <w:divBdr>
            <w:top w:val="none" w:sz="0" w:space="0" w:color="auto"/>
            <w:left w:val="none" w:sz="0" w:space="0" w:color="auto"/>
            <w:bottom w:val="none" w:sz="0" w:space="0" w:color="auto"/>
            <w:right w:val="none" w:sz="0" w:space="0" w:color="auto"/>
          </w:divBdr>
          <w:divsChild>
            <w:div w:id="1844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287">
      <w:bodyDiv w:val="1"/>
      <w:marLeft w:val="0"/>
      <w:marRight w:val="0"/>
      <w:marTop w:val="0"/>
      <w:marBottom w:val="0"/>
      <w:divBdr>
        <w:top w:val="none" w:sz="0" w:space="0" w:color="auto"/>
        <w:left w:val="none" w:sz="0" w:space="0" w:color="auto"/>
        <w:bottom w:val="none" w:sz="0" w:space="0" w:color="auto"/>
        <w:right w:val="none" w:sz="0" w:space="0" w:color="auto"/>
      </w:divBdr>
      <w:divsChild>
        <w:div w:id="599874979">
          <w:marLeft w:val="480"/>
          <w:marRight w:val="0"/>
          <w:marTop w:val="0"/>
          <w:marBottom w:val="0"/>
          <w:divBdr>
            <w:top w:val="none" w:sz="0" w:space="0" w:color="auto"/>
            <w:left w:val="none" w:sz="0" w:space="0" w:color="auto"/>
            <w:bottom w:val="none" w:sz="0" w:space="0" w:color="auto"/>
            <w:right w:val="none" w:sz="0" w:space="0" w:color="auto"/>
          </w:divBdr>
          <w:divsChild>
            <w:div w:id="15621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3603">
      <w:bodyDiv w:val="1"/>
      <w:marLeft w:val="0"/>
      <w:marRight w:val="0"/>
      <w:marTop w:val="0"/>
      <w:marBottom w:val="0"/>
      <w:divBdr>
        <w:top w:val="none" w:sz="0" w:space="0" w:color="auto"/>
        <w:left w:val="none" w:sz="0" w:space="0" w:color="auto"/>
        <w:bottom w:val="none" w:sz="0" w:space="0" w:color="auto"/>
        <w:right w:val="none" w:sz="0" w:space="0" w:color="auto"/>
      </w:divBdr>
    </w:div>
    <w:div w:id="1842548847">
      <w:bodyDiv w:val="1"/>
      <w:marLeft w:val="0"/>
      <w:marRight w:val="0"/>
      <w:marTop w:val="0"/>
      <w:marBottom w:val="0"/>
      <w:divBdr>
        <w:top w:val="none" w:sz="0" w:space="0" w:color="auto"/>
        <w:left w:val="none" w:sz="0" w:space="0" w:color="auto"/>
        <w:bottom w:val="none" w:sz="0" w:space="0" w:color="auto"/>
        <w:right w:val="none" w:sz="0" w:space="0" w:color="auto"/>
      </w:divBdr>
      <w:divsChild>
        <w:div w:id="565603699">
          <w:marLeft w:val="480"/>
          <w:marRight w:val="0"/>
          <w:marTop w:val="0"/>
          <w:marBottom w:val="0"/>
          <w:divBdr>
            <w:top w:val="none" w:sz="0" w:space="0" w:color="auto"/>
            <w:left w:val="none" w:sz="0" w:space="0" w:color="auto"/>
            <w:bottom w:val="none" w:sz="0" w:space="0" w:color="auto"/>
            <w:right w:val="none" w:sz="0" w:space="0" w:color="auto"/>
          </w:divBdr>
          <w:divsChild>
            <w:div w:id="15141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131">
      <w:bodyDiv w:val="1"/>
      <w:marLeft w:val="0"/>
      <w:marRight w:val="0"/>
      <w:marTop w:val="0"/>
      <w:marBottom w:val="0"/>
      <w:divBdr>
        <w:top w:val="none" w:sz="0" w:space="0" w:color="auto"/>
        <w:left w:val="none" w:sz="0" w:space="0" w:color="auto"/>
        <w:bottom w:val="none" w:sz="0" w:space="0" w:color="auto"/>
        <w:right w:val="none" w:sz="0" w:space="0" w:color="auto"/>
      </w:divBdr>
      <w:divsChild>
        <w:div w:id="1023284108">
          <w:marLeft w:val="480"/>
          <w:marRight w:val="0"/>
          <w:marTop w:val="0"/>
          <w:marBottom w:val="0"/>
          <w:divBdr>
            <w:top w:val="none" w:sz="0" w:space="0" w:color="auto"/>
            <w:left w:val="none" w:sz="0" w:space="0" w:color="auto"/>
            <w:bottom w:val="none" w:sz="0" w:space="0" w:color="auto"/>
            <w:right w:val="none" w:sz="0" w:space="0" w:color="auto"/>
          </w:divBdr>
          <w:divsChild>
            <w:div w:id="1190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942">
      <w:bodyDiv w:val="1"/>
      <w:marLeft w:val="0"/>
      <w:marRight w:val="0"/>
      <w:marTop w:val="0"/>
      <w:marBottom w:val="0"/>
      <w:divBdr>
        <w:top w:val="none" w:sz="0" w:space="0" w:color="auto"/>
        <w:left w:val="none" w:sz="0" w:space="0" w:color="auto"/>
        <w:bottom w:val="none" w:sz="0" w:space="0" w:color="auto"/>
        <w:right w:val="none" w:sz="0" w:space="0" w:color="auto"/>
      </w:divBdr>
    </w:div>
    <w:div w:id="1852524098">
      <w:bodyDiv w:val="1"/>
      <w:marLeft w:val="0"/>
      <w:marRight w:val="0"/>
      <w:marTop w:val="0"/>
      <w:marBottom w:val="0"/>
      <w:divBdr>
        <w:top w:val="none" w:sz="0" w:space="0" w:color="auto"/>
        <w:left w:val="none" w:sz="0" w:space="0" w:color="auto"/>
        <w:bottom w:val="none" w:sz="0" w:space="0" w:color="auto"/>
        <w:right w:val="none" w:sz="0" w:space="0" w:color="auto"/>
      </w:divBdr>
      <w:divsChild>
        <w:div w:id="2054693600">
          <w:marLeft w:val="480"/>
          <w:marRight w:val="0"/>
          <w:marTop w:val="0"/>
          <w:marBottom w:val="0"/>
          <w:divBdr>
            <w:top w:val="none" w:sz="0" w:space="0" w:color="auto"/>
            <w:left w:val="none" w:sz="0" w:space="0" w:color="auto"/>
            <w:bottom w:val="none" w:sz="0" w:space="0" w:color="auto"/>
            <w:right w:val="none" w:sz="0" w:space="0" w:color="auto"/>
          </w:divBdr>
          <w:divsChild>
            <w:div w:id="7785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891">
      <w:bodyDiv w:val="1"/>
      <w:marLeft w:val="0"/>
      <w:marRight w:val="0"/>
      <w:marTop w:val="0"/>
      <w:marBottom w:val="0"/>
      <w:divBdr>
        <w:top w:val="none" w:sz="0" w:space="0" w:color="auto"/>
        <w:left w:val="none" w:sz="0" w:space="0" w:color="auto"/>
        <w:bottom w:val="none" w:sz="0" w:space="0" w:color="auto"/>
        <w:right w:val="none" w:sz="0" w:space="0" w:color="auto"/>
      </w:divBdr>
    </w:div>
    <w:div w:id="1871214448">
      <w:bodyDiv w:val="1"/>
      <w:marLeft w:val="0"/>
      <w:marRight w:val="0"/>
      <w:marTop w:val="0"/>
      <w:marBottom w:val="0"/>
      <w:divBdr>
        <w:top w:val="none" w:sz="0" w:space="0" w:color="auto"/>
        <w:left w:val="none" w:sz="0" w:space="0" w:color="auto"/>
        <w:bottom w:val="none" w:sz="0" w:space="0" w:color="auto"/>
        <w:right w:val="none" w:sz="0" w:space="0" w:color="auto"/>
      </w:divBdr>
      <w:divsChild>
        <w:div w:id="2057116590">
          <w:marLeft w:val="0"/>
          <w:marRight w:val="0"/>
          <w:marTop w:val="0"/>
          <w:marBottom w:val="0"/>
          <w:divBdr>
            <w:top w:val="none" w:sz="0" w:space="0" w:color="auto"/>
            <w:left w:val="none" w:sz="0" w:space="0" w:color="auto"/>
            <w:bottom w:val="none" w:sz="0" w:space="0" w:color="auto"/>
            <w:right w:val="none" w:sz="0" w:space="0" w:color="auto"/>
          </w:divBdr>
          <w:divsChild>
            <w:div w:id="1944416043">
              <w:marLeft w:val="0"/>
              <w:marRight w:val="0"/>
              <w:marTop w:val="0"/>
              <w:marBottom w:val="0"/>
              <w:divBdr>
                <w:top w:val="none" w:sz="0" w:space="0" w:color="auto"/>
                <w:left w:val="none" w:sz="0" w:space="0" w:color="auto"/>
                <w:bottom w:val="none" w:sz="0" w:space="0" w:color="auto"/>
                <w:right w:val="none" w:sz="0" w:space="0" w:color="auto"/>
              </w:divBdr>
              <w:divsChild>
                <w:div w:id="1914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5173">
      <w:bodyDiv w:val="1"/>
      <w:marLeft w:val="0"/>
      <w:marRight w:val="0"/>
      <w:marTop w:val="0"/>
      <w:marBottom w:val="0"/>
      <w:divBdr>
        <w:top w:val="none" w:sz="0" w:space="0" w:color="auto"/>
        <w:left w:val="none" w:sz="0" w:space="0" w:color="auto"/>
        <w:bottom w:val="none" w:sz="0" w:space="0" w:color="auto"/>
        <w:right w:val="none" w:sz="0" w:space="0" w:color="auto"/>
      </w:divBdr>
      <w:divsChild>
        <w:div w:id="1557618417">
          <w:marLeft w:val="0"/>
          <w:marRight w:val="0"/>
          <w:marTop w:val="0"/>
          <w:marBottom w:val="0"/>
          <w:divBdr>
            <w:top w:val="none" w:sz="0" w:space="0" w:color="auto"/>
            <w:left w:val="none" w:sz="0" w:space="0" w:color="auto"/>
            <w:bottom w:val="none" w:sz="0" w:space="0" w:color="auto"/>
            <w:right w:val="none" w:sz="0" w:space="0" w:color="auto"/>
          </w:divBdr>
          <w:divsChild>
            <w:div w:id="698236171">
              <w:marLeft w:val="0"/>
              <w:marRight w:val="0"/>
              <w:marTop w:val="0"/>
              <w:marBottom w:val="0"/>
              <w:divBdr>
                <w:top w:val="none" w:sz="0" w:space="0" w:color="auto"/>
                <w:left w:val="none" w:sz="0" w:space="0" w:color="auto"/>
                <w:bottom w:val="none" w:sz="0" w:space="0" w:color="auto"/>
                <w:right w:val="none" w:sz="0" w:space="0" w:color="auto"/>
              </w:divBdr>
              <w:divsChild>
                <w:div w:id="1185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3135">
      <w:bodyDiv w:val="1"/>
      <w:marLeft w:val="0"/>
      <w:marRight w:val="0"/>
      <w:marTop w:val="0"/>
      <w:marBottom w:val="0"/>
      <w:divBdr>
        <w:top w:val="none" w:sz="0" w:space="0" w:color="auto"/>
        <w:left w:val="none" w:sz="0" w:space="0" w:color="auto"/>
        <w:bottom w:val="none" w:sz="0" w:space="0" w:color="auto"/>
        <w:right w:val="none" w:sz="0" w:space="0" w:color="auto"/>
      </w:divBdr>
      <w:divsChild>
        <w:div w:id="2005745564">
          <w:marLeft w:val="480"/>
          <w:marRight w:val="0"/>
          <w:marTop w:val="0"/>
          <w:marBottom w:val="0"/>
          <w:divBdr>
            <w:top w:val="none" w:sz="0" w:space="0" w:color="auto"/>
            <w:left w:val="none" w:sz="0" w:space="0" w:color="auto"/>
            <w:bottom w:val="none" w:sz="0" w:space="0" w:color="auto"/>
            <w:right w:val="none" w:sz="0" w:space="0" w:color="auto"/>
          </w:divBdr>
          <w:divsChild>
            <w:div w:id="3556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414">
      <w:bodyDiv w:val="1"/>
      <w:marLeft w:val="0"/>
      <w:marRight w:val="0"/>
      <w:marTop w:val="0"/>
      <w:marBottom w:val="0"/>
      <w:divBdr>
        <w:top w:val="none" w:sz="0" w:space="0" w:color="auto"/>
        <w:left w:val="none" w:sz="0" w:space="0" w:color="auto"/>
        <w:bottom w:val="none" w:sz="0" w:space="0" w:color="auto"/>
        <w:right w:val="none" w:sz="0" w:space="0" w:color="auto"/>
      </w:divBdr>
      <w:divsChild>
        <w:div w:id="167915192">
          <w:marLeft w:val="0"/>
          <w:marRight w:val="0"/>
          <w:marTop w:val="0"/>
          <w:marBottom w:val="0"/>
          <w:divBdr>
            <w:top w:val="none" w:sz="0" w:space="0" w:color="auto"/>
            <w:left w:val="none" w:sz="0" w:space="0" w:color="auto"/>
            <w:bottom w:val="none" w:sz="0" w:space="0" w:color="auto"/>
            <w:right w:val="none" w:sz="0" w:space="0" w:color="auto"/>
          </w:divBdr>
          <w:divsChild>
            <w:div w:id="1399354937">
              <w:marLeft w:val="0"/>
              <w:marRight w:val="0"/>
              <w:marTop w:val="0"/>
              <w:marBottom w:val="0"/>
              <w:divBdr>
                <w:top w:val="none" w:sz="0" w:space="0" w:color="auto"/>
                <w:left w:val="none" w:sz="0" w:space="0" w:color="auto"/>
                <w:bottom w:val="none" w:sz="0" w:space="0" w:color="auto"/>
                <w:right w:val="none" w:sz="0" w:space="0" w:color="auto"/>
              </w:divBdr>
              <w:divsChild>
                <w:div w:id="9859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70423">
      <w:bodyDiv w:val="1"/>
      <w:marLeft w:val="0"/>
      <w:marRight w:val="0"/>
      <w:marTop w:val="0"/>
      <w:marBottom w:val="0"/>
      <w:divBdr>
        <w:top w:val="none" w:sz="0" w:space="0" w:color="auto"/>
        <w:left w:val="none" w:sz="0" w:space="0" w:color="auto"/>
        <w:bottom w:val="none" w:sz="0" w:space="0" w:color="auto"/>
        <w:right w:val="none" w:sz="0" w:space="0" w:color="auto"/>
      </w:divBdr>
      <w:divsChild>
        <w:div w:id="1136678390">
          <w:marLeft w:val="0"/>
          <w:marRight w:val="0"/>
          <w:marTop w:val="0"/>
          <w:marBottom w:val="0"/>
          <w:divBdr>
            <w:top w:val="none" w:sz="0" w:space="0" w:color="auto"/>
            <w:left w:val="none" w:sz="0" w:space="0" w:color="auto"/>
            <w:bottom w:val="none" w:sz="0" w:space="0" w:color="auto"/>
            <w:right w:val="none" w:sz="0" w:space="0" w:color="auto"/>
          </w:divBdr>
          <w:divsChild>
            <w:div w:id="218366911">
              <w:marLeft w:val="0"/>
              <w:marRight w:val="0"/>
              <w:marTop w:val="0"/>
              <w:marBottom w:val="0"/>
              <w:divBdr>
                <w:top w:val="none" w:sz="0" w:space="0" w:color="auto"/>
                <w:left w:val="none" w:sz="0" w:space="0" w:color="auto"/>
                <w:bottom w:val="none" w:sz="0" w:space="0" w:color="auto"/>
                <w:right w:val="none" w:sz="0" w:space="0" w:color="auto"/>
              </w:divBdr>
              <w:divsChild>
                <w:div w:id="1602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6130">
      <w:bodyDiv w:val="1"/>
      <w:marLeft w:val="0"/>
      <w:marRight w:val="0"/>
      <w:marTop w:val="0"/>
      <w:marBottom w:val="0"/>
      <w:divBdr>
        <w:top w:val="none" w:sz="0" w:space="0" w:color="auto"/>
        <w:left w:val="none" w:sz="0" w:space="0" w:color="auto"/>
        <w:bottom w:val="none" w:sz="0" w:space="0" w:color="auto"/>
        <w:right w:val="none" w:sz="0" w:space="0" w:color="auto"/>
      </w:divBdr>
      <w:divsChild>
        <w:div w:id="1157309082">
          <w:marLeft w:val="480"/>
          <w:marRight w:val="0"/>
          <w:marTop w:val="0"/>
          <w:marBottom w:val="0"/>
          <w:divBdr>
            <w:top w:val="none" w:sz="0" w:space="0" w:color="auto"/>
            <w:left w:val="none" w:sz="0" w:space="0" w:color="auto"/>
            <w:bottom w:val="none" w:sz="0" w:space="0" w:color="auto"/>
            <w:right w:val="none" w:sz="0" w:space="0" w:color="auto"/>
          </w:divBdr>
          <w:divsChild>
            <w:div w:id="1208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209">
      <w:bodyDiv w:val="1"/>
      <w:marLeft w:val="0"/>
      <w:marRight w:val="0"/>
      <w:marTop w:val="0"/>
      <w:marBottom w:val="0"/>
      <w:divBdr>
        <w:top w:val="none" w:sz="0" w:space="0" w:color="auto"/>
        <w:left w:val="none" w:sz="0" w:space="0" w:color="auto"/>
        <w:bottom w:val="none" w:sz="0" w:space="0" w:color="auto"/>
        <w:right w:val="none" w:sz="0" w:space="0" w:color="auto"/>
      </w:divBdr>
    </w:div>
    <w:div w:id="1993095538">
      <w:bodyDiv w:val="1"/>
      <w:marLeft w:val="0"/>
      <w:marRight w:val="0"/>
      <w:marTop w:val="0"/>
      <w:marBottom w:val="0"/>
      <w:divBdr>
        <w:top w:val="none" w:sz="0" w:space="0" w:color="auto"/>
        <w:left w:val="none" w:sz="0" w:space="0" w:color="auto"/>
        <w:bottom w:val="none" w:sz="0" w:space="0" w:color="auto"/>
        <w:right w:val="none" w:sz="0" w:space="0" w:color="auto"/>
      </w:divBdr>
      <w:divsChild>
        <w:div w:id="698506206">
          <w:marLeft w:val="480"/>
          <w:marRight w:val="0"/>
          <w:marTop w:val="0"/>
          <w:marBottom w:val="0"/>
          <w:divBdr>
            <w:top w:val="none" w:sz="0" w:space="0" w:color="auto"/>
            <w:left w:val="none" w:sz="0" w:space="0" w:color="auto"/>
            <w:bottom w:val="none" w:sz="0" w:space="0" w:color="auto"/>
            <w:right w:val="none" w:sz="0" w:space="0" w:color="auto"/>
          </w:divBdr>
          <w:divsChild>
            <w:div w:id="537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454">
      <w:bodyDiv w:val="1"/>
      <w:marLeft w:val="0"/>
      <w:marRight w:val="0"/>
      <w:marTop w:val="0"/>
      <w:marBottom w:val="0"/>
      <w:divBdr>
        <w:top w:val="none" w:sz="0" w:space="0" w:color="auto"/>
        <w:left w:val="none" w:sz="0" w:space="0" w:color="auto"/>
        <w:bottom w:val="none" w:sz="0" w:space="0" w:color="auto"/>
        <w:right w:val="none" w:sz="0" w:space="0" w:color="auto"/>
      </w:divBdr>
      <w:divsChild>
        <w:div w:id="1309555449">
          <w:marLeft w:val="0"/>
          <w:marRight w:val="0"/>
          <w:marTop w:val="0"/>
          <w:marBottom w:val="0"/>
          <w:divBdr>
            <w:top w:val="none" w:sz="0" w:space="0" w:color="auto"/>
            <w:left w:val="none" w:sz="0" w:space="0" w:color="auto"/>
            <w:bottom w:val="none" w:sz="0" w:space="0" w:color="auto"/>
            <w:right w:val="none" w:sz="0" w:space="0" w:color="auto"/>
          </w:divBdr>
          <w:divsChild>
            <w:div w:id="343097477">
              <w:marLeft w:val="0"/>
              <w:marRight w:val="0"/>
              <w:marTop w:val="0"/>
              <w:marBottom w:val="0"/>
              <w:divBdr>
                <w:top w:val="none" w:sz="0" w:space="0" w:color="auto"/>
                <w:left w:val="none" w:sz="0" w:space="0" w:color="auto"/>
                <w:bottom w:val="none" w:sz="0" w:space="0" w:color="auto"/>
                <w:right w:val="none" w:sz="0" w:space="0" w:color="auto"/>
              </w:divBdr>
              <w:divsChild>
                <w:div w:id="1741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8120">
      <w:bodyDiv w:val="1"/>
      <w:marLeft w:val="0"/>
      <w:marRight w:val="0"/>
      <w:marTop w:val="0"/>
      <w:marBottom w:val="0"/>
      <w:divBdr>
        <w:top w:val="none" w:sz="0" w:space="0" w:color="auto"/>
        <w:left w:val="none" w:sz="0" w:space="0" w:color="auto"/>
        <w:bottom w:val="none" w:sz="0" w:space="0" w:color="auto"/>
        <w:right w:val="none" w:sz="0" w:space="0" w:color="auto"/>
      </w:divBdr>
      <w:divsChild>
        <w:div w:id="1426724318">
          <w:marLeft w:val="480"/>
          <w:marRight w:val="0"/>
          <w:marTop w:val="0"/>
          <w:marBottom w:val="0"/>
          <w:divBdr>
            <w:top w:val="none" w:sz="0" w:space="0" w:color="auto"/>
            <w:left w:val="none" w:sz="0" w:space="0" w:color="auto"/>
            <w:bottom w:val="none" w:sz="0" w:space="0" w:color="auto"/>
            <w:right w:val="none" w:sz="0" w:space="0" w:color="auto"/>
          </w:divBdr>
          <w:divsChild>
            <w:div w:id="14100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851">
      <w:bodyDiv w:val="1"/>
      <w:marLeft w:val="0"/>
      <w:marRight w:val="0"/>
      <w:marTop w:val="0"/>
      <w:marBottom w:val="0"/>
      <w:divBdr>
        <w:top w:val="none" w:sz="0" w:space="0" w:color="auto"/>
        <w:left w:val="none" w:sz="0" w:space="0" w:color="auto"/>
        <w:bottom w:val="none" w:sz="0" w:space="0" w:color="auto"/>
        <w:right w:val="none" w:sz="0" w:space="0" w:color="auto"/>
      </w:divBdr>
    </w:div>
    <w:div w:id="2057655480">
      <w:bodyDiv w:val="1"/>
      <w:marLeft w:val="0"/>
      <w:marRight w:val="0"/>
      <w:marTop w:val="0"/>
      <w:marBottom w:val="0"/>
      <w:divBdr>
        <w:top w:val="none" w:sz="0" w:space="0" w:color="auto"/>
        <w:left w:val="none" w:sz="0" w:space="0" w:color="auto"/>
        <w:bottom w:val="none" w:sz="0" w:space="0" w:color="auto"/>
        <w:right w:val="none" w:sz="0" w:space="0" w:color="auto"/>
      </w:divBdr>
    </w:div>
    <w:div w:id="2057772575">
      <w:bodyDiv w:val="1"/>
      <w:marLeft w:val="0"/>
      <w:marRight w:val="0"/>
      <w:marTop w:val="0"/>
      <w:marBottom w:val="0"/>
      <w:divBdr>
        <w:top w:val="none" w:sz="0" w:space="0" w:color="auto"/>
        <w:left w:val="none" w:sz="0" w:space="0" w:color="auto"/>
        <w:bottom w:val="none" w:sz="0" w:space="0" w:color="auto"/>
        <w:right w:val="none" w:sz="0" w:space="0" w:color="auto"/>
      </w:divBdr>
    </w:div>
    <w:div w:id="2068217838">
      <w:bodyDiv w:val="1"/>
      <w:marLeft w:val="0"/>
      <w:marRight w:val="0"/>
      <w:marTop w:val="0"/>
      <w:marBottom w:val="0"/>
      <w:divBdr>
        <w:top w:val="none" w:sz="0" w:space="0" w:color="auto"/>
        <w:left w:val="none" w:sz="0" w:space="0" w:color="auto"/>
        <w:bottom w:val="none" w:sz="0" w:space="0" w:color="auto"/>
        <w:right w:val="none" w:sz="0" w:space="0" w:color="auto"/>
      </w:divBdr>
      <w:divsChild>
        <w:div w:id="697316295">
          <w:marLeft w:val="480"/>
          <w:marRight w:val="0"/>
          <w:marTop w:val="0"/>
          <w:marBottom w:val="0"/>
          <w:divBdr>
            <w:top w:val="none" w:sz="0" w:space="0" w:color="auto"/>
            <w:left w:val="none" w:sz="0" w:space="0" w:color="auto"/>
            <w:bottom w:val="none" w:sz="0" w:space="0" w:color="auto"/>
            <w:right w:val="none" w:sz="0" w:space="0" w:color="auto"/>
          </w:divBdr>
          <w:divsChild>
            <w:div w:id="21364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393">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8">
          <w:marLeft w:val="480"/>
          <w:marRight w:val="0"/>
          <w:marTop w:val="0"/>
          <w:marBottom w:val="0"/>
          <w:divBdr>
            <w:top w:val="none" w:sz="0" w:space="0" w:color="auto"/>
            <w:left w:val="none" w:sz="0" w:space="0" w:color="auto"/>
            <w:bottom w:val="none" w:sz="0" w:space="0" w:color="auto"/>
            <w:right w:val="none" w:sz="0" w:space="0" w:color="auto"/>
          </w:divBdr>
          <w:divsChild>
            <w:div w:id="2042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customXml" Target="ink/ink2.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7:22:36.700"/>
    </inkml:context>
    <inkml:brush xml:id="br0">
      <inkml:brushProperty name="width" value="0.025" units="cm"/>
      <inkml:brushProperty name="height" value="0.025" units="cm"/>
    </inkml:brush>
  </inkml:definitions>
  <inkml:trace contextRef="#ctx0" brushRef="#br0">448 1 24575,'-2'0'0,"-5"0"0,-10 0 0,-14 10 0,2 5 0,-1 3 0,0 5 0,2-6 0,-3 4 0,0 3 0,3-2 0,3 1 0,2-2 0,3-2 0,-10 20 0,8-10 0,-2 10 0,13-19 0,6-6 0,-1 0 0,3-2 0,-3 5 0,6-6 0,-6 7 0,6-7 0,-3 6 0,3-5 0,0 5 0,0-5 0,0 5 0,0-5 0,0 2 0,0-3 0,0 0 0,0-1 0,0 1 0,0 0 0,0 0 0,0 0 0,0-3 0,0 3 0,0-6 0,2 3 0,-1-1 0,3-1 0,-3 1 0,3-2 0,-1-2 0,2 2 0,0-5 0,0 2 0,2 1 0,-1-3 0,4 3 0,2-3 0,-1 0 0,3 0 0,0 0 0,1 0 0,6 0 0,-2-3 0,6-3 0,-2-4 0,3-3 0,0 0 0,0 0 0,0 0 0,-4 0 0,0 1 0,-7 3 0,2-3 0,-8 7 0,4-4 0,-7 4 0,1 0 0,1 2 0,-3-1 0,3 1 0,-3 1 0,0-3 0,0 3 0,-1-3 0,1 0 0,0 0 0,0 0 0,-2 0 0,1 3 0,-4-3 0,5 5 0,-17 10 0,5 1 0,-15 13 0,8-3 0,-5 4 0,5 1 0,-2-3 0,3-1 0,4-7 0,1-1 0,5-3 0,0-3 0,3-1 0,4-4 0,9-1 0,6-2 0,11-6 0,-2-5 0,6-4 0,-5-5 0,3 2 0,-5 0 0,-3-1 0,1 5 0,-8-4 0,4 5 0,-12 1 0,5 4 0,-9 3 0,3 2 0,-3 1 0,-2 8 0,-1 4 0,-2 3 0,-3 1 0,0-3 0,0-3 0,1 0 0,2-3 0,4-3 0,10-9 0,2-4 0,11-10 0,-3 1 0,4 2 0,-5 2 0,-5 7 0,-4 3 0,-5 3 0,-2 3 0,-4 7 0,-1 6 0,-5 9 0,0 4 0,-4 0 0,1-7 0,3-1 0,0-10 0,3 0 0,9-6 0,1-5 0,6-3 0,2-6 0,-7 4 0,1 2 0,-2 3 0,-4 3 0,1 0 0,-2-2 0,13-8 0,36-28 0,16-16 0,10-10 0,-22 17 0,2-2 0,-3 2 0,19-15 0,-5 3 0,-23 17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7:22:00.462"/>
    </inkml:context>
    <inkml:brush xml:id="br0">
      <inkml:brushProperty name="width" value="0.025" units="cm"/>
      <inkml:brushProperty name="height" value="0.025" units="cm"/>
    </inkml:brush>
  </inkml:definitions>
  <inkml:trace contextRef="#ctx0" brushRef="#br0">0 194 24575,'13'-15'0,"2"0"0,10-8 0,6-2 0,-2 3 0,7-3 0,-1 4 0,-3 3 0,-2 4 0,23 5 0,-26 5 0,21 2 0,-36 10 0,3 5 0,-5 18 0,0 6 0,-2 9 0,-4 9 0,0-1 0,-4 13 0,0-18 0,0 11 0,0-13 0,0 0 0,0-6 0,-3-11 0,-1-11 0,1-4 0,1-7 0,4-12 0,4-7 0,10-10 0,6-7 0,3 0 0,2 0 0,-6 4 0,-1 4 0,-5 8 0,-4 4 0,-3 3 0,-1 2 0,-4 5 0,-1 7 0,-2 8 0,0 2 0,0 0 0,0-5 0,0-3 0,0-3 0,2-3 0,4-2 0,2-3 0,10 0 0,-3-6 0,7 0 0,0-7 0,-4 4 0,4 0 0,-7 5 0,-4 2 0,-1 2 0,-4 0 0,2 2 0,-6 6 0,0 5 0,-2 1 0,0 0 0,0-5 0,3-2 0,-1-4 0,6-1 0,0-2 0,6 0 0,-2 0 0,2 0 0,-3 0 0,-3 0 0,0 0 0,-5 5 0,-1 1 0,-2 4 0,-3 1 0,3-3 0,14-25 0,35-36 0,-11 4 0,2-3-720,0 5 0,2-1 720,12-17 0,0 4 0,-15 25 0,-1 4 0,24-27 0,-23 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Casendino</dc:creator>
  <cp:keywords/>
  <dc:description/>
  <cp:lastModifiedBy>Helen Casendino</cp:lastModifiedBy>
  <cp:revision>3</cp:revision>
  <dcterms:created xsi:type="dcterms:W3CDTF">2022-01-03T23:53:00Z</dcterms:created>
  <dcterms:modified xsi:type="dcterms:W3CDTF">2022-01-03T23:54:00Z</dcterms:modified>
</cp:coreProperties>
</file>